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49F" w:rsidRPr="00B041FC" w:rsidRDefault="00B041FC">
      <w:pPr>
        <w:pStyle w:val="8"/>
        <w:numPr>
          <w:ilvl w:val="0"/>
          <w:numId w:val="0"/>
        </w:numPr>
        <w:rPr>
          <w:b w:val="0"/>
          <w:sz w:val="36"/>
          <w:szCs w:val="36"/>
        </w:rPr>
      </w:pPr>
      <w:r w:rsidRPr="00B041FC">
        <w:rPr>
          <w:rFonts w:hint="eastAsia"/>
          <w:b w:val="0"/>
          <w:sz w:val="36"/>
          <w:szCs w:val="36"/>
        </w:rPr>
        <w:t xml:space="preserve"> </w:t>
      </w:r>
    </w:p>
    <w:p w:rsidR="00E6349F" w:rsidRPr="00B041FC" w:rsidRDefault="00E6349F">
      <w:pPr>
        <w:pStyle w:val="af4"/>
        <w:ind w:firstLineChars="0" w:firstLine="0"/>
        <w:rPr>
          <w:rFonts w:ascii="黑体"/>
          <w:b w:val="0"/>
          <w:sz w:val="36"/>
          <w:szCs w:val="36"/>
        </w:rPr>
      </w:pPr>
    </w:p>
    <w:p w:rsidR="00E6349F" w:rsidRPr="00B041FC" w:rsidRDefault="00E6349F">
      <w:pPr>
        <w:pStyle w:val="af4"/>
        <w:ind w:firstLineChars="0" w:firstLine="0"/>
        <w:rPr>
          <w:rFonts w:ascii="黑体"/>
          <w:b w:val="0"/>
          <w:sz w:val="36"/>
          <w:szCs w:val="36"/>
        </w:rPr>
      </w:pPr>
    </w:p>
    <w:p w:rsidR="00E6349F" w:rsidRPr="00B041FC" w:rsidRDefault="00E6349F">
      <w:pPr>
        <w:pStyle w:val="af4"/>
        <w:ind w:firstLineChars="0" w:firstLine="0"/>
        <w:rPr>
          <w:rFonts w:ascii="黑体"/>
          <w:b w:val="0"/>
          <w:sz w:val="36"/>
          <w:szCs w:val="36"/>
        </w:rPr>
      </w:pPr>
    </w:p>
    <w:sdt>
      <w:sdtPr>
        <w:rPr>
          <w:b w:val="0"/>
          <w:sz w:val="36"/>
          <w:szCs w:val="36"/>
          <w:lang w:val="zh-CN"/>
        </w:rPr>
        <w:id w:val="-917010568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color w:val="auto"/>
          <w:kern w:val="2"/>
        </w:rPr>
      </w:sdtEndPr>
      <w:sdtContent>
        <w:p w:rsidR="00B041FC" w:rsidRPr="00B041FC" w:rsidRDefault="00B041FC" w:rsidP="00B041FC">
          <w:pPr>
            <w:pStyle w:val="TOC"/>
            <w:ind w:firstLine="420"/>
            <w:rPr>
              <w:b w:val="0"/>
              <w:sz w:val="36"/>
              <w:szCs w:val="36"/>
            </w:rPr>
          </w:pPr>
          <w:r w:rsidRPr="00B041FC">
            <w:rPr>
              <w:b w:val="0"/>
              <w:sz w:val="36"/>
              <w:szCs w:val="36"/>
              <w:lang w:val="zh-CN"/>
            </w:rPr>
            <w:t>目录</w:t>
          </w:r>
        </w:p>
        <w:p w:rsidR="00B041FC" w:rsidRPr="00B041FC" w:rsidRDefault="00B041FC">
          <w:pPr>
            <w:pStyle w:val="10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szCs w:val="36"/>
              <w:lang w:eastAsia="zh-CN"/>
            </w:rPr>
          </w:pPr>
          <w:r w:rsidRPr="00B041FC">
            <w:rPr>
              <w:sz w:val="36"/>
              <w:szCs w:val="36"/>
            </w:rPr>
            <w:fldChar w:fldCharType="begin"/>
          </w:r>
          <w:r w:rsidRPr="00B041FC">
            <w:rPr>
              <w:sz w:val="36"/>
              <w:szCs w:val="36"/>
            </w:rPr>
            <w:instrText xml:space="preserve"> TOC \o "1-3" \h \z \u </w:instrText>
          </w:r>
          <w:r w:rsidRPr="00B041FC">
            <w:rPr>
              <w:sz w:val="36"/>
              <w:szCs w:val="36"/>
            </w:rPr>
            <w:fldChar w:fldCharType="separate"/>
          </w:r>
          <w:hyperlink w:anchor="_Toc511940050" w:history="1">
            <w:r w:rsidRPr="00B041FC">
              <w:rPr>
                <w:rStyle w:val="af1"/>
                <w:noProof/>
                <w:sz w:val="36"/>
                <w:szCs w:val="36"/>
              </w:rPr>
              <w:t>answer</w:t>
            </w:r>
            <w:r w:rsidRPr="00B041FC">
              <w:rPr>
                <w:noProof/>
                <w:webHidden/>
                <w:sz w:val="36"/>
                <w:szCs w:val="36"/>
              </w:rPr>
              <w:tab/>
            </w:r>
            <w:r w:rsidRPr="00B041FC">
              <w:rPr>
                <w:noProof/>
                <w:webHidden/>
                <w:sz w:val="36"/>
                <w:szCs w:val="36"/>
              </w:rPr>
              <w:fldChar w:fldCharType="begin"/>
            </w:r>
            <w:r w:rsidRPr="00B041FC">
              <w:rPr>
                <w:noProof/>
                <w:webHidden/>
                <w:sz w:val="36"/>
                <w:szCs w:val="36"/>
              </w:rPr>
              <w:instrText xml:space="preserve"> PAGEREF _Toc511940050 \h </w:instrText>
            </w:r>
            <w:r w:rsidRPr="00B041FC">
              <w:rPr>
                <w:noProof/>
                <w:webHidden/>
                <w:sz w:val="36"/>
                <w:szCs w:val="36"/>
              </w:rPr>
            </w:r>
            <w:r w:rsidRPr="00B041FC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B041FC">
              <w:rPr>
                <w:noProof/>
                <w:webHidden/>
                <w:sz w:val="36"/>
                <w:szCs w:val="36"/>
              </w:rPr>
              <w:t>3</w:t>
            </w:r>
            <w:r w:rsidRPr="00B041F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041FC" w:rsidRPr="00B041FC" w:rsidRDefault="00B041FC">
          <w:pPr>
            <w:pStyle w:val="10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szCs w:val="36"/>
              <w:lang w:eastAsia="zh-CN"/>
            </w:rPr>
          </w:pPr>
          <w:hyperlink w:anchor="_Toc511940051" w:history="1">
            <w:r w:rsidRPr="00B041FC">
              <w:rPr>
                <w:rStyle w:val="af1"/>
                <w:noProof/>
                <w:sz w:val="36"/>
                <w:szCs w:val="36"/>
              </w:rPr>
              <w:t>class</w:t>
            </w:r>
            <w:r w:rsidRPr="00B041FC">
              <w:rPr>
                <w:noProof/>
                <w:webHidden/>
                <w:sz w:val="36"/>
                <w:szCs w:val="36"/>
              </w:rPr>
              <w:tab/>
            </w:r>
            <w:r w:rsidRPr="00B041FC">
              <w:rPr>
                <w:noProof/>
                <w:webHidden/>
                <w:sz w:val="36"/>
                <w:szCs w:val="36"/>
              </w:rPr>
              <w:fldChar w:fldCharType="begin"/>
            </w:r>
            <w:r w:rsidRPr="00B041FC">
              <w:rPr>
                <w:noProof/>
                <w:webHidden/>
                <w:sz w:val="36"/>
                <w:szCs w:val="36"/>
              </w:rPr>
              <w:instrText xml:space="preserve"> PAGEREF _Toc511940051 \h </w:instrText>
            </w:r>
            <w:r w:rsidRPr="00B041FC">
              <w:rPr>
                <w:noProof/>
                <w:webHidden/>
                <w:sz w:val="36"/>
                <w:szCs w:val="36"/>
              </w:rPr>
            </w:r>
            <w:r w:rsidRPr="00B041FC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B041FC">
              <w:rPr>
                <w:noProof/>
                <w:webHidden/>
                <w:sz w:val="36"/>
                <w:szCs w:val="36"/>
              </w:rPr>
              <w:t>4</w:t>
            </w:r>
            <w:r w:rsidRPr="00B041F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041FC" w:rsidRPr="00B041FC" w:rsidRDefault="00B041FC">
          <w:pPr>
            <w:pStyle w:val="10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szCs w:val="36"/>
              <w:lang w:eastAsia="zh-CN"/>
            </w:rPr>
          </w:pPr>
          <w:hyperlink w:anchor="_Toc511940052" w:history="1">
            <w:r w:rsidRPr="00B041FC">
              <w:rPr>
                <w:rStyle w:val="af1"/>
                <w:noProof/>
                <w:sz w:val="36"/>
                <w:szCs w:val="36"/>
              </w:rPr>
              <w:t>class_paper</w:t>
            </w:r>
            <w:r w:rsidRPr="00B041FC">
              <w:rPr>
                <w:noProof/>
                <w:webHidden/>
                <w:sz w:val="36"/>
                <w:szCs w:val="36"/>
              </w:rPr>
              <w:tab/>
            </w:r>
            <w:r w:rsidRPr="00B041FC">
              <w:rPr>
                <w:noProof/>
                <w:webHidden/>
                <w:sz w:val="36"/>
                <w:szCs w:val="36"/>
              </w:rPr>
              <w:fldChar w:fldCharType="begin"/>
            </w:r>
            <w:r w:rsidRPr="00B041FC">
              <w:rPr>
                <w:noProof/>
                <w:webHidden/>
                <w:sz w:val="36"/>
                <w:szCs w:val="36"/>
              </w:rPr>
              <w:instrText xml:space="preserve"> PAGEREF _Toc511940052 \h </w:instrText>
            </w:r>
            <w:r w:rsidRPr="00B041FC">
              <w:rPr>
                <w:noProof/>
                <w:webHidden/>
                <w:sz w:val="36"/>
                <w:szCs w:val="36"/>
              </w:rPr>
            </w:r>
            <w:r w:rsidRPr="00B041FC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B041FC">
              <w:rPr>
                <w:noProof/>
                <w:webHidden/>
                <w:sz w:val="36"/>
                <w:szCs w:val="36"/>
              </w:rPr>
              <w:t>5</w:t>
            </w:r>
            <w:r w:rsidRPr="00B041F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041FC" w:rsidRPr="00B041FC" w:rsidRDefault="00B041FC">
          <w:pPr>
            <w:pStyle w:val="10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szCs w:val="36"/>
              <w:lang w:eastAsia="zh-CN"/>
            </w:rPr>
          </w:pPr>
          <w:hyperlink w:anchor="_Toc511940053" w:history="1">
            <w:r w:rsidRPr="00B041FC">
              <w:rPr>
                <w:rStyle w:val="af1"/>
                <w:noProof/>
                <w:sz w:val="36"/>
                <w:szCs w:val="36"/>
              </w:rPr>
              <w:t>paper</w:t>
            </w:r>
            <w:r w:rsidRPr="00B041FC">
              <w:rPr>
                <w:noProof/>
                <w:webHidden/>
                <w:sz w:val="36"/>
                <w:szCs w:val="36"/>
              </w:rPr>
              <w:tab/>
            </w:r>
            <w:r w:rsidRPr="00B041FC">
              <w:rPr>
                <w:noProof/>
                <w:webHidden/>
                <w:sz w:val="36"/>
                <w:szCs w:val="36"/>
              </w:rPr>
              <w:fldChar w:fldCharType="begin"/>
            </w:r>
            <w:r w:rsidRPr="00B041FC">
              <w:rPr>
                <w:noProof/>
                <w:webHidden/>
                <w:sz w:val="36"/>
                <w:szCs w:val="36"/>
              </w:rPr>
              <w:instrText xml:space="preserve"> PAGEREF _Toc511940053 \h </w:instrText>
            </w:r>
            <w:r w:rsidRPr="00B041FC">
              <w:rPr>
                <w:noProof/>
                <w:webHidden/>
                <w:sz w:val="36"/>
                <w:szCs w:val="36"/>
              </w:rPr>
            </w:r>
            <w:r w:rsidRPr="00B041FC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B041FC">
              <w:rPr>
                <w:noProof/>
                <w:webHidden/>
                <w:sz w:val="36"/>
                <w:szCs w:val="36"/>
              </w:rPr>
              <w:t>6</w:t>
            </w:r>
            <w:r w:rsidRPr="00B041F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041FC" w:rsidRPr="00B041FC" w:rsidRDefault="00B041FC">
          <w:pPr>
            <w:pStyle w:val="10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szCs w:val="36"/>
              <w:lang w:eastAsia="zh-CN"/>
            </w:rPr>
          </w:pPr>
          <w:hyperlink w:anchor="_Toc511940054" w:history="1">
            <w:r w:rsidRPr="00B041FC">
              <w:rPr>
                <w:rStyle w:val="af1"/>
                <w:noProof/>
                <w:sz w:val="36"/>
                <w:szCs w:val="36"/>
              </w:rPr>
              <w:t>parent</w:t>
            </w:r>
            <w:r w:rsidRPr="00B041FC">
              <w:rPr>
                <w:noProof/>
                <w:webHidden/>
                <w:sz w:val="36"/>
                <w:szCs w:val="36"/>
              </w:rPr>
              <w:tab/>
            </w:r>
            <w:r w:rsidRPr="00B041FC">
              <w:rPr>
                <w:noProof/>
                <w:webHidden/>
                <w:sz w:val="36"/>
                <w:szCs w:val="36"/>
              </w:rPr>
              <w:fldChar w:fldCharType="begin"/>
            </w:r>
            <w:r w:rsidRPr="00B041FC">
              <w:rPr>
                <w:noProof/>
                <w:webHidden/>
                <w:sz w:val="36"/>
                <w:szCs w:val="36"/>
              </w:rPr>
              <w:instrText xml:space="preserve"> PAGEREF _Toc511940054 \h </w:instrText>
            </w:r>
            <w:r w:rsidRPr="00B041FC">
              <w:rPr>
                <w:noProof/>
                <w:webHidden/>
                <w:sz w:val="36"/>
                <w:szCs w:val="36"/>
              </w:rPr>
            </w:r>
            <w:r w:rsidRPr="00B041FC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B041FC">
              <w:rPr>
                <w:noProof/>
                <w:webHidden/>
                <w:sz w:val="36"/>
                <w:szCs w:val="36"/>
              </w:rPr>
              <w:t>7</w:t>
            </w:r>
            <w:r w:rsidRPr="00B041F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041FC" w:rsidRPr="00B041FC" w:rsidRDefault="00B041FC">
          <w:pPr>
            <w:pStyle w:val="10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szCs w:val="36"/>
              <w:lang w:eastAsia="zh-CN"/>
            </w:rPr>
          </w:pPr>
          <w:hyperlink w:anchor="_Toc511940055" w:history="1">
            <w:r w:rsidRPr="00B041FC">
              <w:rPr>
                <w:rStyle w:val="af1"/>
                <w:noProof/>
                <w:sz w:val="36"/>
                <w:szCs w:val="36"/>
              </w:rPr>
              <w:t>parent_student</w:t>
            </w:r>
            <w:r w:rsidRPr="00B041FC">
              <w:rPr>
                <w:noProof/>
                <w:webHidden/>
                <w:sz w:val="36"/>
                <w:szCs w:val="36"/>
              </w:rPr>
              <w:tab/>
            </w:r>
            <w:r w:rsidRPr="00B041FC">
              <w:rPr>
                <w:noProof/>
                <w:webHidden/>
                <w:sz w:val="36"/>
                <w:szCs w:val="36"/>
              </w:rPr>
              <w:fldChar w:fldCharType="begin"/>
            </w:r>
            <w:r w:rsidRPr="00B041FC">
              <w:rPr>
                <w:noProof/>
                <w:webHidden/>
                <w:sz w:val="36"/>
                <w:szCs w:val="36"/>
              </w:rPr>
              <w:instrText xml:space="preserve"> PAGEREF _Toc511940055 \h </w:instrText>
            </w:r>
            <w:r w:rsidRPr="00B041FC">
              <w:rPr>
                <w:noProof/>
                <w:webHidden/>
                <w:sz w:val="36"/>
                <w:szCs w:val="36"/>
              </w:rPr>
            </w:r>
            <w:r w:rsidRPr="00B041FC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B041FC">
              <w:rPr>
                <w:noProof/>
                <w:webHidden/>
                <w:sz w:val="36"/>
                <w:szCs w:val="36"/>
              </w:rPr>
              <w:t>8</w:t>
            </w:r>
            <w:r w:rsidRPr="00B041F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041FC" w:rsidRPr="00B041FC" w:rsidRDefault="00B041FC">
          <w:pPr>
            <w:pStyle w:val="10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szCs w:val="36"/>
              <w:lang w:eastAsia="zh-CN"/>
            </w:rPr>
          </w:pPr>
          <w:hyperlink w:anchor="_Toc511940056" w:history="1">
            <w:r w:rsidRPr="00B041FC">
              <w:rPr>
                <w:rStyle w:val="af1"/>
                <w:noProof/>
                <w:sz w:val="36"/>
                <w:szCs w:val="36"/>
              </w:rPr>
              <w:t>post</w:t>
            </w:r>
            <w:r w:rsidRPr="00B041FC">
              <w:rPr>
                <w:noProof/>
                <w:webHidden/>
                <w:sz w:val="36"/>
                <w:szCs w:val="36"/>
              </w:rPr>
              <w:tab/>
            </w:r>
            <w:r w:rsidRPr="00B041FC">
              <w:rPr>
                <w:noProof/>
                <w:webHidden/>
                <w:sz w:val="36"/>
                <w:szCs w:val="36"/>
              </w:rPr>
              <w:fldChar w:fldCharType="begin"/>
            </w:r>
            <w:r w:rsidRPr="00B041FC">
              <w:rPr>
                <w:noProof/>
                <w:webHidden/>
                <w:sz w:val="36"/>
                <w:szCs w:val="36"/>
              </w:rPr>
              <w:instrText xml:space="preserve"> PAGEREF _Toc511940056 \h </w:instrText>
            </w:r>
            <w:r w:rsidRPr="00B041FC">
              <w:rPr>
                <w:noProof/>
                <w:webHidden/>
                <w:sz w:val="36"/>
                <w:szCs w:val="36"/>
              </w:rPr>
            </w:r>
            <w:r w:rsidRPr="00B041FC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B041FC">
              <w:rPr>
                <w:noProof/>
                <w:webHidden/>
                <w:sz w:val="36"/>
                <w:szCs w:val="36"/>
              </w:rPr>
              <w:t>9</w:t>
            </w:r>
            <w:r w:rsidRPr="00B041F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041FC" w:rsidRPr="00B041FC" w:rsidRDefault="00B041FC">
          <w:pPr>
            <w:pStyle w:val="10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szCs w:val="36"/>
              <w:lang w:eastAsia="zh-CN"/>
            </w:rPr>
          </w:pPr>
          <w:hyperlink w:anchor="_Toc511940057" w:history="1">
            <w:r w:rsidRPr="00B041FC">
              <w:rPr>
                <w:rStyle w:val="af1"/>
                <w:noProof/>
                <w:sz w:val="36"/>
                <w:szCs w:val="36"/>
              </w:rPr>
              <w:t>que</w:t>
            </w:r>
            <w:r w:rsidRPr="00B041FC">
              <w:rPr>
                <w:rStyle w:val="af1"/>
                <w:noProof/>
                <w:sz w:val="36"/>
                <w:szCs w:val="36"/>
              </w:rPr>
              <w:t>s</w:t>
            </w:r>
            <w:r w:rsidRPr="00B041FC">
              <w:rPr>
                <w:rStyle w:val="af1"/>
                <w:noProof/>
                <w:sz w:val="36"/>
                <w:szCs w:val="36"/>
              </w:rPr>
              <w:t>tion</w:t>
            </w:r>
            <w:r w:rsidRPr="00B041FC">
              <w:rPr>
                <w:noProof/>
                <w:webHidden/>
                <w:sz w:val="36"/>
                <w:szCs w:val="36"/>
              </w:rPr>
              <w:tab/>
            </w:r>
            <w:r w:rsidRPr="00B041FC">
              <w:rPr>
                <w:noProof/>
                <w:webHidden/>
                <w:sz w:val="36"/>
                <w:szCs w:val="36"/>
              </w:rPr>
              <w:fldChar w:fldCharType="begin"/>
            </w:r>
            <w:r w:rsidRPr="00B041FC">
              <w:rPr>
                <w:noProof/>
                <w:webHidden/>
                <w:sz w:val="36"/>
                <w:szCs w:val="36"/>
              </w:rPr>
              <w:instrText xml:space="preserve"> PAGEREF _Toc511940057 \h </w:instrText>
            </w:r>
            <w:r w:rsidRPr="00B041FC">
              <w:rPr>
                <w:noProof/>
                <w:webHidden/>
                <w:sz w:val="36"/>
                <w:szCs w:val="36"/>
              </w:rPr>
            </w:r>
            <w:r w:rsidRPr="00B041FC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B041FC">
              <w:rPr>
                <w:noProof/>
                <w:webHidden/>
                <w:sz w:val="36"/>
                <w:szCs w:val="36"/>
              </w:rPr>
              <w:t>10</w:t>
            </w:r>
            <w:r w:rsidRPr="00B041F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041FC" w:rsidRPr="00B041FC" w:rsidRDefault="00B041FC">
          <w:pPr>
            <w:pStyle w:val="10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szCs w:val="36"/>
              <w:lang w:eastAsia="zh-CN"/>
            </w:rPr>
          </w:pPr>
          <w:hyperlink w:anchor="_Toc511940058" w:history="1">
            <w:r w:rsidRPr="00B041FC">
              <w:rPr>
                <w:rStyle w:val="af1"/>
                <w:noProof/>
                <w:sz w:val="36"/>
                <w:szCs w:val="36"/>
              </w:rPr>
              <w:t>question_paper</w:t>
            </w:r>
            <w:r w:rsidRPr="00B041FC">
              <w:rPr>
                <w:noProof/>
                <w:webHidden/>
                <w:sz w:val="36"/>
                <w:szCs w:val="36"/>
              </w:rPr>
              <w:tab/>
            </w:r>
            <w:r w:rsidRPr="00B041FC">
              <w:rPr>
                <w:noProof/>
                <w:webHidden/>
                <w:sz w:val="36"/>
                <w:szCs w:val="36"/>
              </w:rPr>
              <w:fldChar w:fldCharType="begin"/>
            </w:r>
            <w:r w:rsidRPr="00B041FC">
              <w:rPr>
                <w:noProof/>
                <w:webHidden/>
                <w:sz w:val="36"/>
                <w:szCs w:val="36"/>
              </w:rPr>
              <w:instrText xml:space="preserve"> PAGEREF _Toc511940058 \h </w:instrText>
            </w:r>
            <w:r w:rsidRPr="00B041FC">
              <w:rPr>
                <w:noProof/>
                <w:webHidden/>
                <w:sz w:val="36"/>
                <w:szCs w:val="36"/>
              </w:rPr>
            </w:r>
            <w:r w:rsidRPr="00B041FC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B041FC">
              <w:rPr>
                <w:noProof/>
                <w:webHidden/>
                <w:sz w:val="36"/>
                <w:szCs w:val="36"/>
              </w:rPr>
              <w:t>11</w:t>
            </w:r>
            <w:r w:rsidRPr="00B041F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041FC" w:rsidRPr="00B041FC" w:rsidRDefault="00B041FC">
          <w:pPr>
            <w:pStyle w:val="10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szCs w:val="36"/>
              <w:lang w:eastAsia="zh-CN"/>
            </w:rPr>
          </w:pPr>
          <w:hyperlink w:anchor="_Toc511940059" w:history="1">
            <w:r w:rsidRPr="00B041FC">
              <w:rPr>
                <w:rStyle w:val="af1"/>
                <w:noProof/>
                <w:sz w:val="36"/>
                <w:szCs w:val="36"/>
              </w:rPr>
              <w:t>schedule</w:t>
            </w:r>
            <w:r w:rsidRPr="00B041FC">
              <w:rPr>
                <w:noProof/>
                <w:webHidden/>
                <w:sz w:val="36"/>
                <w:szCs w:val="36"/>
              </w:rPr>
              <w:tab/>
            </w:r>
            <w:r w:rsidRPr="00B041FC">
              <w:rPr>
                <w:noProof/>
                <w:webHidden/>
                <w:sz w:val="36"/>
                <w:szCs w:val="36"/>
              </w:rPr>
              <w:fldChar w:fldCharType="begin"/>
            </w:r>
            <w:r w:rsidRPr="00B041FC">
              <w:rPr>
                <w:noProof/>
                <w:webHidden/>
                <w:sz w:val="36"/>
                <w:szCs w:val="36"/>
              </w:rPr>
              <w:instrText xml:space="preserve"> PAGEREF _Toc511940059 \h </w:instrText>
            </w:r>
            <w:r w:rsidRPr="00B041FC">
              <w:rPr>
                <w:noProof/>
                <w:webHidden/>
                <w:sz w:val="36"/>
                <w:szCs w:val="36"/>
              </w:rPr>
            </w:r>
            <w:r w:rsidRPr="00B041FC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B041FC">
              <w:rPr>
                <w:noProof/>
                <w:webHidden/>
                <w:sz w:val="36"/>
                <w:szCs w:val="36"/>
              </w:rPr>
              <w:t>12</w:t>
            </w:r>
            <w:r w:rsidRPr="00B041F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041FC" w:rsidRPr="00B041FC" w:rsidRDefault="00B041FC">
          <w:pPr>
            <w:pStyle w:val="10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szCs w:val="36"/>
              <w:lang w:eastAsia="zh-CN"/>
            </w:rPr>
          </w:pPr>
          <w:hyperlink w:anchor="_Toc511940060" w:history="1">
            <w:r w:rsidRPr="00B041FC">
              <w:rPr>
                <w:rStyle w:val="af1"/>
                <w:noProof/>
                <w:sz w:val="36"/>
                <w:szCs w:val="36"/>
              </w:rPr>
              <w:t>solut</w:t>
            </w:r>
            <w:r w:rsidRPr="00B041FC">
              <w:rPr>
                <w:rStyle w:val="af1"/>
                <w:noProof/>
                <w:sz w:val="36"/>
                <w:szCs w:val="36"/>
              </w:rPr>
              <w:t>i</w:t>
            </w:r>
            <w:r w:rsidRPr="00B041FC">
              <w:rPr>
                <w:rStyle w:val="af1"/>
                <w:noProof/>
                <w:sz w:val="36"/>
                <w:szCs w:val="36"/>
              </w:rPr>
              <w:t>on</w:t>
            </w:r>
            <w:r w:rsidRPr="00B041FC">
              <w:rPr>
                <w:noProof/>
                <w:webHidden/>
                <w:sz w:val="36"/>
                <w:szCs w:val="36"/>
              </w:rPr>
              <w:tab/>
            </w:r>
            <w:r w:rsidRPr="00B041FC">
              <w:rPr>
                <w:noProof/>
                <w:webHidden/>
                <w:sz w:val="36"/>
                <w:szCs w:val="36"/>
              </w:rPr>
              <w:fldChar w:fldCharType="begin"/>
            </w:r>
            <w:r w:rsidRPr="00B041FC">
              <w:rPr>
                <w:noProof/>
                <w:webHidden/>
                <w:sz w:val="36"/>
                <w:szCs w:val="36"/>
              </w:rPr>
              <w:instrText xml:space="preserve"> PAGEREF _Toc511940060 \h </w:instrText>
            </w:r>
            <w:r w:rsidRPr="00B041FC">
              <w:rPr>
                <w:noProof/>
                <w:webHidden/>
                <w:sz w:val="36"/>
                <w:szCs w:val="36"/>
              </w:rPr>
            </w:r>
            <w:r w:rsidRPr="00B041FC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B041FC">
              <w:rPr>
                <w:noProof/>
                <w:webHidden/>
                <w:sz w:val="36"/>
                <w:szCs w:val="36"/>
              </w:rPr>
              <w:t>13</w:t>
            </w:r>
            <w:r w:rsidRPr="00B041F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041FC" w:rsidRPr="00B041FC" w:rsidRDefault="00B041FC">
          <w:pPr>
            <w:pStyle w:val="10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szCs w:val="36"/>
              <w:lang w:eastAsia="zh-CN"/>
            </w:rPr>
          </w:pPr>
          <w:hyperlink w:anchor="_Toc511940061" w:history="1">
            <w:r w:rsidRPr="00B041FC">
              <w:rPr>
                <w:rStyle w:val="af1"/>
                <w:noProof/>
                <w:sz w:val="36"/>
                <w:szCs w:val="36"/>
              </w:rPr>
              <w:t>student</w:t>
            </w:r>
            <w:r w:rsidRPr="00B041FC">
              <w:rPr>
                <w:noProof/>
                <w:webHidden/>
                <w:sz w:val="36"/>
                <w:szCs w:val="36"/>
              </w:rPr>
              <w:tab/>
            </w:r>
            <w:r w:rsidRPr="00B041FC">
              <w:rPr>
                <w:noProof/>
                <w:webHidden/>
                <w:sz w:val="36"/>
                <w:szCs w:val="36"/>
              </w:rPr>
              <w:fldChar w:fldCharType="begin"/>
            </w:r>
            <w:r w:rsidRPr="00B041FC">
              <w:rPr>
                <w:noProof/>
                <w:webHidden/>
                <w:sz w:val="36"/>
                <w:szCs w:val="36"/>
              </w:rPr>
              <w:instrText xml:space="preserve"> PAGEREF _Toc511940061 \h </w:instrText>
            </w:r>
            <w:r w:rsidRPr="00B041FC">
              <w:rPr>
                <w:noProof/>
                <w:webHidden/>
                <w:sz w:val="36"/>
                <w:szCs w:val="36"/>
              </w:rPr>
            </w:r>
            <w:r w:rsidRPr="00B041FC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B041FC">
              <w:rPr>
                <w:noProof/>
                <w:webHidden/>
                <w:sz w:val="36"/>
                <w:szCs w:val="36"/>
              </w:rPr>
              <w:t>14</w:t>
            </w:r>
            <w:r w:rsidRPr="00B041F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041FC" w:rsidRPr="00B041FC" w:rsidRDefault="00B041FC">
          <w:pPr>
            <w:pStyle w:val="10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szCs w:val="36"/>
              <w:lang w:eastAsia="zh-CN"/>
            </w:rPr>
          </w:pPr>
          <w:hyperlink w:anchor="_Toc511940062" w:history="1">
            <w:r w:rsidRPr="00B041FC">
              <w:rPr>
                <w:rStyle w:val="af1"/>
                <w:noProof/>
                <w:sz w:val="36"/>
                <w:szCs w:val="36"/>
              </w:rPr>
              <w:t>student_paper</w:t>
            </w:r>
            <w:r w:rsidRPr="00B041FC">
              <w:rPr>
                <w:noProof/>
                <w:webHidden/>
                <w:sz w:val="36"/>
                <w:szCs w:val="36"/>
              </w:rPr>
              <w:tab/>
            </w:r>
            <w:r w:rsidRPr="00B041FC">
              <w:rPr>
                <w:noProof/>
                <w:webHidden/>
                <w:sz w:val="36"/>
                <w:szCs w:val="36"/>
              </w:rPr>
              <w:fldChar w:fldCharType="begin"/>
            </w:r>
            <w:r w:rsidRPr="00B041FC">
              <w:rPr>
                <w:noProof/>
                <w:webHidden/>
                <w:sz w:val="36"/>
                <w:szCs w:val="36"/>
              </w:rPr>
              <w:instrText xml:space="preserve"> PAGEREF _Toc511940062 \h </w:instrText>
            </w:r>
            <w:r w:rsidRPr="00B041FC">
              <w:rPr>
                <w:noProof/>
                <w:webHidden/>
                <w:sz w:val="36"/>
                <w:szCs w:val="36"/>
              </w:rPr>
            </w:r>
            <w:r w:rsidRPr="00B041FC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B041FC">
              <w:rPr>
                <w:noProof/>
                <w:webHidden/>
                <w:sz w:val="36"/>
                <w:szCs w:val="36"/>
              </w:rPr>
              <w:t>15</w:t>
            </w:r>
            <w:r w:rsidRPr="00B041F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041FC" w:rsidRPr="00B041FC" w:rsidRDefault="00B041FC">
          <w:pPr>
            <w:pStyle w:val="10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szCs w:val="36"/>
              <w:lang w:eastAsia="zh-CN"/>
            </w:rPr>
          </w:pPr>
          <w:hyperlink w:anchor="_Toc511940063" w:history="1">
            <w:r w:rsidRPr="00B041FC">
              <w:rPr>
                <w:rStyle w:val="af1"/>
                <w:noProof/>
                <w:sz w:val="36"/>
                <w:szCs w:val="36"/>
              </w:rPr>
              <w:t>teacher</w:t>
            </w:r>
            <w:r w:rsidRPr="00B041FC">
              <w:rPr>
                <w:noProof/>
                <w:webHidden/>
                <w:sz w:val="36"/>
                <w:szCs w:val="36"/>
              </w:rPr>
              <w:tab/>
            </w:r>
            <w:r w:rsidRPr="00B041FC">
              <w:rPr>
                <w:noProof/>
                <w:webHidden/>
                <w:sz w:val="36"/>
                <w:szCs w:val="36"/>
              </w:rPr>
              <w:fldChar w:fldCharType="begin"/>
            </w:r>
            <w:r w:rsidRPr="00B041FC">
              <w:rPr>
                <w:noProof/>
                <w:webHidden/>
                <w:sz w:val="36"/>
                <w:szCs w:val="36"/>
              </w:rPr>
              <w:instrText xml:space="preserve"> PAGEREF _Toc511940063 \h </w:instrText>
            </w:r>
            <w:r w:rsidRPr="00B041FC">
              <w:rPr>
                <w:noProof/>
                <w:webHidden/>
                <w:sz w:val="36"/>
                <w:szCs w:val="36"/>
              </w:rPr>
            </w:r>
            <w:r w:rsidRPr="00B041FC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B041FC">
              <w:rPr>
                <w:noProof/>
                <w:webHidden/>
                <w:sz w:val="36"/>
                <w:szCs w:val="36"/>
              </w:rPr>
              <w:t>16</w:t>
            </w:r>
            <w:r w:rsidRPr="00B041F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041FC" w:rsidRPr="00B041FC" w:rsidRDefault="00B041FC">
          <w:pPr>
            <w:pStyle w:val="10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szCs w:val="36"/>
              <w:lang w:eastAsia="zh-CN"/>
            </w:rPr>
          </w:pPr>
          <w:hyperlink w:anchor="_Toc511940064" w:history="1">
            <w:r w:rsidRPr="00B041FC">
              <w:rPr>
                <w:rStyle w:val="af1"/>
                <w:noProof/>
                <w:sz w:val="36"/>
                <w:szCs w:val="36"/>
              </w:rPr>
              <w:t>teacher_class</w:t>
            </w:r>
            <w:r w:rsidRPr="00B041FC">
              <w:rPr>
                <w:noProof/>
                <w:webHidden/>
                <w:sz w:val="36"/>
                <w:szCs w:val="36"/>
              </w:rPr>
              <w:tab/>
            </w:r>
            <w:r w:rsidRPr="00B041FC">
              <w:rPr>
                <w:noProof/>
                <w:webHidden/>
                <w:sz w:val="36"/>
                <w:szCs w:val="36"/>
              </w:rPr>
              <w:fldChar w:fldCharType="begin"/>
            </w:r>
            <w:r w:rsidRPr="00B041FC">
              <w:rPr>
                <w:noProof/>
                <w:webHidden/>
                <w:sz w:val="36"/>
                <w:szCs w:val="36"/>
              </w:rPr>
              <w:instrText xml:space="preserve"> PAGEREF _Toc511940064 \h </w:instrText>
            </w:r>
            <w:r w:rsidRPr="00B041FC">
              <w:rPr>
                <w:noProof/>
                <w:webHidden/>
                <w:sz w:val="36"/>
                <w:szCs w:val="36"/>
              </w:rPr>
            </w:r>
            <w:r w:rsidRPr="00B041FC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B041FC">
              <w:rPr>
                <w:noProof/>
                <w:webHidden/>
                <w:sz w:val="36"/>
                <w:szCs w:val="36"/>
              </w:rPr>
              <w:t>17</w:t>
            </w:r>
            <w:r w:rsidRPr="00B041F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041FC" w:rsidRPr="00B041FC" w:rsidRDefault="00B041FC">
          <w:pPr>
            <w:pStyle w:val="10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szCs w:val="36"/>
              <w:lang w:eastAsia="zh-CN"/>
            </w:rPr>
          </w:pPr>
          <w:hyperlink w:anchor="_Toc511940065" w:history="1">
            <w:r w:rsidRPr="00B041FC">
              <w:rPr>
                <w:rStyle w:val="af1"/>
                <w:noProof/>
                <w:sz w:val="36"/>
                <w:szCs w:val="36"/>
              </w:rPr>
              <w:t>title</w:t>
            </w:r>
            <w:r w:rsidRPr="00B041FC">
              <w:rPr>
                <w:noProof/>
                <w:webHidden/>
                <w:sz w:val="36"/>
                <w:szCs w:val="36"/>
              </w:rPr>
              <w:tab/>
            </w:r>
            <w:r w:rsidRPr="00B041FC">
              <w:rPr>
                <w:noProof/>
                <w:webHidden/>
                <w:sz w:val="36"/>
                <w:szCs w:val="36"/>
              </w:rPr>
              <w:fldChar w:fldCharType="begin"/>
            </w:r>
            <w:r w:rsidRPr="00B041FC">
              <w:rPr>
                <w:noProof/>
                <w:webHidden/>
                <w:sz w:val="36"/>
                <w:szCs w:val="36"/>
              </w:rPr>
              <w:instrText xml:space="preserve"> PAGEREF _Toc511940065 \h </w:instrText>
            </w:r>
            <w:r w:rsidRPr="00B041FC">
              <w:rPr>
                <w:noProof/>
                <w:webHidden/>
                <w:sz w:val="36"/>
                <w:szCs w:val="36"/>
              </w:rPr>
            </w:r>
            <w:r w:rsidRPr="00B041FC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B041FC">
              <w:rPr>
                <w:noProof/>
                <w:webHidden/>
                <w:sz w:val="36"/>
                <w:szCs w:val="36"/>
              </w:rPr>
              <w:t>18</w:t>
            </w:r>
            <w:r w:rsidRPr="00B041F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041FC" w:rsidRPr="00B041FC" w:rsidRDefault="00B041FC">
          <w:pPr>
            <w:pStyle w:val="10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szCs w:val="36"/>
              <w:lang w:eastAsia="zh-CN"/>
            </w:rPr>
          </w:pPr>
          <w:hyperlink w:anchor="_Toc511940066" w:history="1">
            <w:r w:rsidRPr="00B041FC">
              <w:rPr>
                <w:rStyle w:val="af1"/>
                <w:noProof/>
                <w:sz w:val="36"/>
                <w:szCs w:val="36"/>
              </w:rPr>
              <w:t>like</w:t>
            </w:r>
            <w:r w:rsidRPr="00B041FC">
              <w:rPr>
                <w:noProof/>
                <w:webHidden/>
                <w:sz w:val="36"/>
                <w:szCs w:val="36"/>
              </w:rPr>
              <w:tab/>
            </w:r>
            <w:r w:rsidRPr="00B041FC">
              <w:rPr>
                <w:noProof/>
                <w:webHidden/>
                <w:sz w:val="36"/>
                <w:szCs w:val="36"/>
              </w:rPr>
              <w:fldChar w:fldCharType="begin"/>
            </w:r>
            <w:r w:rsidRPr="00B041FC">
              <w:rPr>
                <w:noProof/>
                <w:webHidden/>
                <w:sz w:val="36"/>
                <w:szCs w:val="36"/>
              </w:rPr>
              <w:instrText xml:space="preserve"> PAGEREF _Toc511940066 \h </w:instrText>
            </w:r>
            <w:r w:rsidRPr="00B041FC">
              <w:rPr>
                <w:noProof/>
                <w:webHidden/>
                <w:sz w:val="36"/>
                <w:szCs w:val="36"/>
              </w:rPr>
            </w:r>
            <w:r w:rsidRPr="00B041FC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B041FC">
              <w:rPr>
                <w:noProof/>
                <w:webHidden/>
                <w:sz w:val="36"/>
                <w:szCs w:val="36"/>
              </w:rPr>
              <w:t>19</w:t>
            </w:r>
            <w:r w:rsidRPr="00B041F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041FC" w:rsidRPr="00B041FC" w:rsidRDefault="00B041FC" w:rsidP="00B041FC">
          <w:pPr>
            <w:ind w:firstLine="720"/>
            <w:rPr>
              <w:sz w:val="36"/>
              <w:szCs w:val="36"/>
            </w:rPr>
          </w:pPr>
          <w:r w:rsidRPr="00B041FC">
            <w:rPr>
              <w:bCs/>
              <w:sz w:val="36"/>
              <w:szCs w:val="36"/>
              <w:lang w:val="zh-CN"/>
            </w:rPr>
            <w:fldChar w:fldCharType="end"/>
          </w:r>
        </w:p>
      </w:sdtContent>
    </w:sdt>
    <w:p w:rsidR="00E6349F" w:rsidRPr="00B041FC" w:rsidRDefault="00E6349F">
      <w:pPr>
        <w:pStyle w:val="af4"/>
        <w:ind w:firstLineChars="0" w:firstLine="0"/>
        <w:rPr>
          <w:rFonts w:ascii="黑体"/>
          <w:b w:val="0"/>
          <w:sz w:val="36"/>
          <w:szCs w:val="36"/>
        </w:rPr>
      </w:pPr>
    </w:p>
    <w:p w:rsidR="00E6349F" w:rsidRPr="00B041FC" w:rsidRDefault="00E6349F">
      <w:pPr>
        <w:pStyle w:val="af4"/>
        <w:ind w:firstLineChars="0" w:firstLine="0"/>
        <w:rPr>
          <w:rFonts w:ascii="黑体"/>
          <w:b w:val="0"/>
          <w:sz w:val="36"/>
          <w:szCs w:val="36"/>
        </w:rPr>
      </w:pPr>
    </w:p>
    <w:p w:rsidR="00E6349F" w:rsidRPr="00B041FC" w:rsidRDefault="00E6349F">
      <w:pPr>
        <w:pStyle w:val="af4"/>
        <w:ind w:firstLineChars="0" w:firstLine="0"/>
        <w:rPr>
          <w:b w:val="0"/>
          <w:sz w:val="36"/>
          <w:szCs w:val="36"/>
        </w:rPr>
      </w:pPr>
    </w:p>
    <w:p w:rsidR="00E6349F" w:rsidRPr="00B041FC" w:rsidRDefault="00B041FC">
      <w:pPr>
        <w:pStyle w:val="af4"/>
        <w:ind w:firstLineChars="0" w:firstLine="0"/>
        <w:rPr>
          <w:b w:val="0"/>
          <w:sz w:val="36"/>
          <w:szCs w:val="36"/>
        </w:rPr>
      </w:pPr>
      <w:r w:rsidRPr="00B041FC">
        <w:rPr>
          <w:rFonts w:hint="eastAsia"/>
          <w:b w:val="0"/>
          <w:sz w:val="36"/>
          <w:szCs w:val="36"/>
        </w:rPr>
        <w:t>数据库设计说明书</w:t>
      </w:r>
    </w:p>
    <w:p w:rsidR="00E6349F" w:rsidRPr="00B041FC" w:rsidRDefault="00B041FC">
      <w:pPr>
        <w:pStyle w:val="af4"/>
        <w:ind w:firstLineChars="0" w:firstLine="0"/>
        <w:rPr>
          <w:rFonts w:ascii="Arial" w:hAnsi="Arial" w:cs="Arial"/>
          <w:b w:val="0"/>
          <w:sz w:val="36"/>
          <w:szCs w:val="36"/>
        </w:rPr>
      </w:pPr>
      <w:r w:rsidRPr="00B041FC">
        <w:rPr>
          <w:rFonts w:ascii="Arial" w:hAnsi="Arial" w:cs="Arial"/>
          <w:b w:val="0"/>
          <w:sz w:val="36"/>
          <w:szCs w:val="36"/>
        </w:rPr>
        <w:t>DataBase Design</w:t>
      </w:r>
    </w:p>
    <w:p w:rsidR="00E6349F" w:rsidRPr="00B041FC" w:rsidRDefault="00B041FC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36"/>
          <w:szCs w:val="36"/>
        </w:rPr>
      </w:pPr>
      <w:r w:rsidRPr="00B041FC">
        <w:rPr>
          <w:rFonts w:ascii="黑体" w:eastAsia="黑体" w:hint="eastAsia"/>
          <w:bCs/>
          <w:sz w:val="36"/>
          <w:szCs w:val="36"/>
        </w:rPr>
        <w:t>编号</w:t>
      </w:r>
      <w:r w:rsidRPr="00B041FC">
        <w:rPr>
          <w:rFonts w:ascii="黑体" w:eastAsia="黑体" w:hint="eastAsia"/>
          <w:sz w:val="36"/>
          <w:szCs w:val="36"/>
        </w:rPr>
        <w:t>：</w:t>
      </w:r>
      <w:r w:rsidRPr="00B041FC">
        <w:rPr>
          <w:rFonts w:ascii="Arial" w:eastAsia="黑体" w:hAnsi="Arial" w:cs="Arial" w:hint="eastAsia"/>
          <w:bCs/>
          <w:sz w:val="36"/>
          <w:szCs w:val="36"/>
        </w:rPr>
        <w:t xml:space="preserve"> TMP</w:t>
      </w:r>
      <w:r w:rsidRPr="00B041FC">
        <w:rPr>
          <w:rFonts w:ascii="Arial" w:eastAsia="黑体" w:hAnsi="Arial" w:cs="Arial"/>
          <w:bCs/>
          <w:sz w:val="36"/>
          <w:szCs w:val="36"/>
        </w:rPr>
        <w:t>-</w:t>
      </w:r>
      <w:r w:rsidRPr="00B041FC">
        <w:rPr>
          <w:rFonts w:ascii="Arial" w:eastAsia="黑体" w:hAnsi="Arial" w:cs="Arial" w:hint="eastAsia"/>
          <w:bCs/>
          <w:sz w:val="36"/>
          <w:szCs w:val="36"/>
        </w:rPr>
        <w:t>DBD</w:t>
      </w:r>
    </w:p>
    <w:p w:rsidR="00E6349F" w:rsidRPr="00B041FC" w:rsidRDefault="00B041FC">
      <w:pPr>
        <w:spacing w:line="240" w:lineRule="auto"/>
        <w:ind w:firstLineChars="0" w:firstLine="0"/>
        <w:jc w:val="center"/>
        <w:rPr>
          <w:rFonts w:ascii="黑体" w:eastAsia="黑体"/>
          <w:bCs/>
          <w:sz w:val="36"/>
          <w:szCs w:val="36"/>
        </w:rPr>
      </w:pPr>
      <w:r w:rsidRPr="00B041FC">
        <w:rPr>
          <w:rFonts w:ascii="黑体" w:eastAsia="黑体" w:hint="eastAsia"/>
          <w:bCs/>
          <w:sz w:val="36"/>
          <w:szCs w:val="36"/>
        </w:rPr>
        <w:t xml:space="preserve">版本 </w:t>
      </w:r>
      <w:r w:rsidRPr="00B041FC">
        <w:rPr>
          <w:rFonts w:ascii="黑体" w:eastAsia="黑体"/>
          <w:bCs/>
          <w:sz w:val="36"/>
          <w:szCs w:val="36"/>
        </w:rPr>
        <w:t>3</w:t>
      </w:r>
      <w:r w:rsidRPr="00B041FC">
        <w:rPr>
          <w:rFonts w:ascii="黑体" w:eastAsia="黑体" w:hint="eastAsia"/>
          <w:bCs/>
          <w:sz w:val="36"/>
          <w:szCs w:val="36"/>
        </w:rPr>
        <w:t>.6</w:t>
      </w:r>
    </w:p>
    <w:p w:rsidR="00E6349F" w:rsidRPr="00B041FC" w:rsidRDefault="00E6349F" w:rsidP="00B041FC">
      <w:pPr>
        <w:ind w:firstLine="720"/>
        <w:rPr>
          <w:sz w:val="36"/>
          <w:szCs w:val="36"/>
        </w:rPr>
      </w:pPr>
    </w:p>
    <w:p w:rsidR="00E6349F" w:rsidRPr="00B041FC" w:rsidRDefault="00E6349F" w:rsidP="00B041FC">
      <w:pPr>
        <w:ind w:firstLine="720"/>
        <w:rPr>
          <w:sz w:val="36"/>
          <w:szCs w:val="36"/>
        </w:rPr>
      </w:pPr>
    </w:p>
    <w:p w:rsidR="00E6349F" w:rsidRPr="00B041FC" w:rsidRDefault="00E6349F" w:rsidP="00B041FC">
      <w:pPr>
        <w:ind w:firstLine="720"/>
        <w:rPr>
          <w:sz w:val="36"/>
          <w:szCs w:val="36"/>
        </w:rPr>
      </w:pPr>
    </w:p>
    <w:p w:rsidR="00E6349F" w:rsidRPr="00B041FC" w:rsidRDefault="00E6349F" w:rsidP="00B041FC">
      <w:pPr>
        <w:ind w:firstLine="720"/>
        <w:rPr>
          <w:sz w:val="36"/>
          <w:szCs w:val="36"/>
        </w:rPr>
      </w:pPr>
    </w:p>
    <w:p w:rsidR="00E6349F" w:rsidRPr="00B041FC" w:rsidRDefault="00E6349F" w:rsidP="00B041FC">
      <w:pPr>
        <w:ind w:firstLine="720"/>
        <w:rPr>
          <w:sz w:val="36"/>
          <w:szCs w:val="36"/>
        </w:rPr>
      </w:pPr>
    </w:p>
    <w:p w:rsidR="00E6349F" w:rsidRPr="00B041FC" w:rsidRDefault="00E6349F" w:rsidP="00B041FC">
      <w:pPr>
        <w:ind w:firstLine="720"/>
        <w:rPr>
          <w:sz w:val="36"/>
          <w:szCs w:val="36"/>
        </w:rPr>
      </w:pPr>
    </w:p>
    <w:p w:rsidR="00E6349F" w:rsidRPr="00B041FC" w:rsidRDefault="00E6349F" w:rsidP="00B041FC">
      <w:pPr>
        <w:ind w:firstLine="720"/>
        <w:rPr>
          <w:sz w:val="36"/>
          <w:szCs w:val="36"/>
        </w:rPr>
      </w:pPr>
    </w:p>
    <w:p w:rsidR="00E6349F" w:rsidRPr="00B041FC" w:rsidRDefault="00E6349F" w:rsidP="00B041FC">
      <w:pPr>
        <w:ind w:firstLine="720"/>
        <w:rPr>
          <w:sz w:val="36"/>
          <w:szCs w:val="36"/>
        </w:rPr>
      </w:pPr>
    </w:p>
    <w:p w:rsidR="00E6349F" w:rsidRPr="00B041FC" w:rsidRDefault="00E6349F" w:rsidP="00B041FC">
      <w:pPr>
        <w:ind w:firstLine="720"/>
        <w:rPr>
          <w:sz w:val="36"/>
          <w:szCs w:val="36"/>
        </w:rPr>
      </w:pPr>
    </w:p>
    <w:p w:rsidR="00E6349F" w:rsidRPr="00B041FC" w:rsidRDefault="00E6349F" w:rsidP="00B041FC">
      <w:pPr>
        <w:ind w:firstLine="720"/>
        <w:rPr>
          <w:sz w:val="36"/>
          <w:szCs w:val="36"/>
        </w:rPr>
      </w:pPr>
    </w:p>
    <w:p w:rsidR="00E6349F" w:rsidRPr="00B041FC" w:rsidRDefault="00E6349F" w:rsidP="00B041FC">
      <w:pPr>
        <w:ind w:firstLine="720"/>
        <w:rPr>
          <w:sz w:val="36"/>
          <w:szCs w:val="36"/>
        </w:rPr>
      </w:pPr>
    </w:p>
    <w:p w:rsidR="00E6349F" w:rsidRPr="00B041FC" w:rsidRDefault="00E6349F" w:rsidP="00B041FC">
      <w:pPr>
        <w:ind w:firstLine="720"/>
        <w:rPr>
          <w:sz w:val="36"/>
          <w:szCs w:val="36"/>
        </w:rPr>
      </w:pPr>
    </w:p>
    <w:tbl>
      <w:tblPr>
        <w:tblpPr w:leftFromText="180" w:rightFromText="180" w:vertAnchor="text" w:horzAnchor="margin" w:tblpX="108" w:tblpY="78"/>
        <w:tblW w:w="83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3006"/>
        <w:gridCol w:w="1134"/>
        <w:gridCol w:w="3170"/>
      </w:tblGrid>
      <w:tr w:rsidR="00E6349F" w:rsidRPr="00B041F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6349F" w:rsidRPr="00B041FC" w:rsidRDefault="00B041FC">
            <w:pPr>
              <w:pStyle w:val="af5"/>
              <w:jc w:val="left"/>
              <w:rPr>
                <w:b w:val="0"/>
                <w:sz w:val="36"/>
                <w:szCs w:val="36"/>
              </w:rPr>
            </w:pPr>
            <w:r w:rsidRPr="00B041FC">
              <w:rPr>
                <w:rFonts w:hint="eastAsia"/>
                <w:b w:val="0"/>
                <w:sz w:val="36"/>
                <w:szCs w:val="36"/>
              </w:rPr>
              <w:t>作者</w:t>
            </w:r>
            <w:r w:rsidRPr="00B041FC">
              <w:rPr>
                <w:rFonts w:hint="eastAsia"/>
                <w:b w:val="0"/>
                <w:sz w:val="36"/>
                <w:szCs w:val="36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349F" w:rsidRPr="00B041FC" w:rsidRDefault="00B041FC">
            <w:pPr>
              <w:pStyle w:val="11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蒋子涵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6349F" w:rsidRPr="00B041FC" w:rsidRDefault="00B041FC">
            <w:pPr>
              <w:pStyle w:val="af5"/>
              <w:jc w:val="left"/>
              <w:rPr>
                <w:b w:val="0"/>
                <w:sz w:val="36"/>
                <w:szCs w:val="36"/>
              </w:rPr>
            </w:pPr>
            <w:r w:rsidRPr="00B041FC">
              <w:rPr>
                <w:rFonts w:hint="eastAsia"/>
                <w:b w:val="0"/>
                <w:sz w:val="36"/>
                <w:szCs w:val="36"/>
              </w:rPr>
              <w:t>日期</w:t>
            </w:r>
            <w:r w:rsidRPr="00B041FC">
              <w:rPr>
                <w:rFonts w:hint="eastAsia"/>
                <w:b w:val="0"/>
                <w:sz w:val="36"/>
                <w:szCs w:val="36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6349F" w:rsidRPr="00B041FC" w:rsidRDefault="00B041FC">
            <w:pPr>
              <w:pStyle w:val="11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201</w:t>
            </w:r>
            <w:r w:rsidRPr="00B041FC">
              <w:rPr>
                <w:sz w:val="36"/>
                <w:szCs w:val="36"/>
              </w:rPr>
              <w:t>8</w:t>
            </w:r>
            <w:r w:rsidRPr="00B041FC">
              <w:rPr>
                <w:rFonts w:hint="eastAsia"/>
                <w:sz w:val="36"/>
                <w:szCs w:val="36"/>
              </w:rPr>
              <w:t>-</w:t>
            </w:r>
            <w:r w:rsidRPr="00B041FC">
              <w:rPr>
                <w:sz w:val="36"/>
                <w:szCs w:val="36"/>
              </w:rPr>
              <w:t>04</w:t>
            </w:r>
            <w:r w:rsidRPr="00B041FC">
              <w:rPr>
                <w:rFonts w:hint="eastAsia"/>
                <w:sz w:val="36"/>
                <w:szCs w:val="36"/>
              </w:rPr>
              <w:t>-</w:t>
            </w:r>
            <w:r w:rsidRPr="00B041FC">
              <w:rPr>
                <w:sz w:val="36"/>
                <w:szCs w:val="36"/>
              </w:rPr>
              <w:t>10</w:t>
            </w:r>
          </w:p>
        </w:tc>
      </w:tr>
      <w:tr w:rsidR="00E6349F" w:rsidRPr="00B041F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6349F" w:rsidRPr="00B041FC" w:rsidRDefault="00B041FC">
            <w:pPr>
              <w:pStyle w:val="af5"/>
              <w:jc w:val="left"/>
              <w:rPr>
                <w:rFonts w:ascii="Times New Roman" w:hAnsi="Times New Roman"/>
                <w:b w:val="0"/>
                <w:sz w:val="36"/>
                <w:szCs w:val="36"/>
              </w:rPr>
            </w:pPr>
            <w:r w:rsidRPr="00B041FC">
              <w:rPr>
                <w:rFonts w:hint="eastAsia"/>
                <w:b w:val="0"/>
                <w:sz w:val="36"/>
                <w:szCs w:val="36"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349F" w:rsidRPr="00B041FC" w:rsidRDefault="00B041FC">
            <w:pPr>
              <w:pStyle w:val="11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全体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6349F" w:rsidRPr="00B041FC" w:rsidRDefault="00B041FC">
            <w:pPr>
              <w:pStyle w:val="af5"/>
              <w:jc w:val="left"/>
              <w:rPr>
                <w:rFonts w:ascii="Times New Roman" w:hAnsi="Times New Roman"/>
                <w:b w:val="0"/>
                <w:sz w:val="36"/>
                <w:szCs w:val="36"/>
              </w:rPr>
            </w:pPr>
            <w:r w:rsidRPr="00B041FC">
              <w:rPr>
                <w:rFonts w:hint="eastAsia"/>
                <w:b w:val="0"/>
                <w:sz w:val="36"/>
                <w:szCs w:val="36"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6349F" w:rsidRPr="00B041FC" w:rsidRDefault="00B041FC">
            <w:pPr>
              <w:pStyle w:val="11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201</w:t>
            </w:r>
            <w:r w:rsidRPr="00B041FC">
              <w:rPr>
                <w:sz w:val="36"/>
                <w:szCs w:val="36"/>
              </w:rPr>
              <w:t>8</w:t>
            </w:r>
            <w:r w:rsidRPr="00B041FC">
              <w:rPr>
                <w:rFonts w:hint="eastAsia"/>
                <w:sz w:val="36"/>
                <w:szCs w:val="36"/>
              </w:rPr>
              <w:t>-</w:t>
            </w:r>
            <w:r w:rsidRPr="00B041FC">
              <w:rPr>
                <w:sz w:val="36"/>
                <w:szCs w:val="36"/>
              </w:rPr>
              <w:t>04</w:t>
            </w:r>
            <w:r w:rsidRPr="00B041FC">
              <w:rPr>
                <w:rFonts w:hint="eastAsia"/>
                <w:sz w:val="36"/>
                <w:szCs w:val="36"/>
              </w:rPr>
              <w:t>-</w:t>
            </w:r>
            <w:r w:rsidRPr="00B041FC">
              <w:rPr>
                <w:sz w:val="36"/>
                <w:szCs w:val="36"/>
              </w:rPr>
              <w:t>10</w:t>
            </w:r>
          </w:p>
        </w:tc>
      </w:tr>
    </w:tbl>
    <w:p w:rsidR="00E6349F" w:rsidRPr="00B041FC" w:rsidRDefault="00E6349F" w:rsidP="00B041FC">
      <w:pPr>
        <w:ind w:firstLine="720"/>
        <w:jc w:val="left"/>
        <w:rPr>
          <w:sz w:val="36"/>
          <w:szCs w:val="36"/>
        </w:rPr>
      </w:pPr>
    </w:p>
    <w:p w:rsidR="00E6349F" w:rsidRPr="00B041FC" w:rsidRDefault="00E6349F" w:rsidP="00B041FC">
      <w:pPr>
        <w:ind w:firstLine="720"/>
        <w:jc w:val="left"/>
        <w:rPr>
          <w:sz w:val="36"/>
          <w:szCs w:val="36"/>
        </w:rPr>
      </w:pPr>
    </w:p>
    <w:p w:rsidR="00E6349F" w:rsidRPr="00B041FC" w:rsidRDefault="00E6349F" w:rsidP="00B041FC">
      <w:pPr>
        <w:ind w:firstLine="720"/>
        <w:jc w:val="left"/>
        <w:rPr>
          <w:sz w:val="36"/>
          <w:szCs w:val="36"/>
        </w:rPr>
      </w:pPr>
    </w:p>
    <w:p w:rsidR="00E6349F" w:rsidRPr="00B041FC" w:rsidRDefault="00B041FC">
      <w:pPr>
        <w:pStyle w:val="ac"/>
        <w:ind w:firstLineChars="0" w:firstLine="0"/>
        <w:jc w:val="left"/>
        <w:rPr>
          <w:sz w:val="36"/>
          <w:szCs w:val="36"/>
        </w:rPr>
      </w:pPr>
      <w:r w:rsidRPr="00B041FC">
        <w:rPr>
          <w:rFonts w:hint="eastAsia"/>
          <w:sz w:val="36"/>
          <w:szCs w:val="36"/>
        </w:rPr>
        <w:t>变更记录</w:t>
      </w:r>
    </w:p>
    <w:p w:rsidR="00E6349F" w:rsidRPr="00B041FC" w:rsidRDefault="00E6349F">
      <w:pPr>
        <w:pStyle w:val="ac"/>
        <w:ind w:firstLineChars="0" w:firstLine="0"/>
        <w:jc w:val="left"/>
        <w:rPr>
          <w:sz w:val="36"/>
          <w:szCs w:val="36"/>
        </w:rPr>
      </w:pPr>
    </w:p>
    <w:tbl>
      <w:tblPr>
        <w:tblW w:w="85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440"/>
        <w:gridCol w:w="3874"/>
        <w:gridCol w:w="1346"/>
      </w:tblGrid>
      <w:tr w:rsidR="00E6349F" w:rsidRPr="00B041FC">
        <w:tc>
          <w:tcPr>
            <w:tcW w:w="1908" w:type="dxa"/>
            <w:shd w:val="clear" w:color="auto" w:fill="C0C0C0"/>
          </w:tcPr>
          <w:p w:rsidR="00E6349F" w:rsidRPr="00B041FC" w:rsidRDefault="00B041FC">
            <w:pPr>
              <w:pStyle w:val="af5"/>
              <w:spacing w:line="240" w:lineRule="auto"/>
              <w:rPr>
                <w:b w:val="0"/>
                <w:sz w:val="36"/>
                <w:szCs w:val="36"/>
              </w:rPr>
            </w:pPr>
            <w:r w:rsidRPr="00B041FC">
              <w:rPr>
                <w:rFonts w:hint="eastAsia"/>
                <w:b w:val="0"/>
                <w:sz w:val="36"/>
                <w:szCs w:val="36"/>
              </w:rPr>
              <w:t>日期</w:t>
            </w:r>
          </w:p>
        </w:tc>
        <w:tc>
          <w:tcPr>
            <w:tcW w:w="1440" w:type="dxa"/>
            <w:shd w:val="clear" w:color="auto" w:fill="C0C0C0"/>
          </w:tcPr>
          <w:p w:rsidR="00E6349F" w:rsidRPr="00B041FC" w:rsidRDefault="00B041FC">
            <w:pPr>
              <w:pStyle w:val="af5"/>
              <w:rPr>
                <w:b w:val="0"/>
                <w:sz w:val="36"/>
                <w:szCs w:val="36"/>
              </w:rPr>
            </w:pPr>
            <w:r w:rsidRPr="00B041FC">
              <w:rPr>
                <w:rFonts w:hint="eastAsia"/>
                <w:b w:val="0"/>
                <w:sz w:val="36"/>
                <w:szCs w:val="36"/>
              </w:rPr>
              <w:t>版本</w:t>
            </w:r>
          </w:p>
        </w:tc>
        <w:tc>
          <w:tcPr>
            <w:tcW w:w="3874" w:type="dxa"/>
            <w:shd w:val="clear" w:color="auto" w:fill="C0C0C0"/>
          </w:tcPr>
          <w:p w:rsidR="00E6349F" w:rsidRPr="00B041FC" w:rsidRDefault="00B041FC">
            <w:pPr>
              <w:pStyle w:val="af5"/>
              <w:jc w:val="both"/>
              <w:rPr>
                <w:b w:val="0"/>
                <w:sz w:val="36"/>
                <w:szCs w:val="36"/>
              </w:rPr>
            </w:pPr>
            <w:r w:rsidRPr="00B041FC">
              <w:rPr>
                <w:rFonts w:hint="eastAsia"/>
                <w:b w:val="0"/>
                <w:sz w:val="36"/>
                <w:szCs w:val="36"/>
              </w:rPr>
              <w:t>变更说明</w:t>
            </w:r>
          </w:p>
        </w:tc>
        <w:tc>
          <w:tcPr>
            <w:tcW w:w="1346" w:type="dxa"/>
            <w:shd w:val="clear" w:color="auto" w:fill="C0C0C0"/>
          </w:tcPr>
          <w:p w:rsidR="00E6349F" w:rsidRPr="00B041FC" w:rsidRDefault="00B041FC">
            <w:pPr>
              <w:pStyle w:val="af5"/>
              <w:spacing w:line="240" w:lineRule="auto"/>
              <w:rPr>
                <w:b w:val="0"/>
                <w:sz w:val="36"/>
                <w:szCs w:val="36"/>
              </w:rPr>
            </w:pPr>
            <w:r w:rsidRPr="00B041FC">
              <w:rPr>
                <w:rFonts w:hint="eastAsia"/>
                <w:b w:val="0"/>
                <w:sz w:val="36"/>
                <w:szCs w:val="36"/>
              </w:rPr>
              <w:t>作者</w:t>
            </w:r>
          </w:p>
        </w:tc>
      </w:tr>
      <w:tr w:rsidR="00E6349F" w:rsidRPr="00B041FC">
        <w:tc>
          <w:tcPr>
            <w:tcW w:w="1908" w:type="dxa"/>
          </w:tcPr>
          <w:p w:rsidR="00E6349F" w:rsidRPr="00B041FC" w:rsidRDefault="00B041FC">
            <w:pPr>
              <w:pStyle w:val="11"/>
              <w:spacing w:line="240" w:lineRule="auto"/>
              <w:jc w:val="center"/>
              <w:rPr>
                <w:sz w:val="36"/>
                <w:szCs w:val="36"/>
              </w:rPr>
            </w:pPr>
            <w:r w:rsidRPr="00B041FC">
              <w:rPr>
                <w:sz w:val="36"/>
                <w:szCs w:val="36"/>
              </w:rPr>
              <w:t>2018</w:t>
            </w:r>
            <w:r w:rsidRPr="00B041FC">
              <w:rPr>
                <w:rFonts w:hint="eastAsia"/>
                <w:sz w:val="36"/>
                <w:szCs w:val="36"/>
              </w:rPr>
              <w:t>-</w:t>
            </w:r>
            <w:r w:rsidRPr="00B041FC">
              <w:rPr>
                <w:sz w:val="36"/>
                <w:szCs w:val="36"/>
              </w:rPr>
              <w:t>04</w:t>
            </w:r>
            <w:r w:rsidRPr="00B041FC">
              <w:rPr>
                <w:rFonts w:hint="eastAsia"/>
                <w:sz w:val="36"/>
                <w:szCs w:val="36"/>
              </w:rPr>
              <w:t>-</w:t>
            </w:r>
            <w:r w:rsidRPr="00B041FC">
              <w:rPr>
                <w:sz w:val="36"/>
                <w:szCs w:val="36"/>
              </w:rPr>
              <w:t>10</w:t>
            </w:r>
          </w:p>
        </w:tc>
        <w:tc>
          <w:tcPr>
            <w:tcW w:w="1440" w:type="dxa"/>
          </w:tcPr>
          <w:p w:rsidR="00E6349F" w:rsidRPr="00B041FC" w:rsidRDefault="00B041FC">
            <w:pPr>
              <w:pStyle w:val="11"/>
              <w:ind w:firstLine="420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1.0</w:t>
            </w:r>
          </w:p>
        </w:tc>
        <w:tc>
          <w:tcPr>
            <w:tcW w:w="3874" w:type="dxa"/>
          </w:tcPr>
          <w:p w:rsidR="00E6349F" w:rsidRPr="00B041FC" w:rsidRDefault="00B041FC">
            <w:pPr>
              <w:pStyle w:val="11"/>
              <w:jc w:val="both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创建数据库设计说明书</w:t>
            </w:r>
          </w:p>
        </w:tc>
        <w:tc>
          <w:tcPr>
            <w:tcW w:w="1346" w:type="dxa"/>
          </w:tcPr>
          <w:p w:rsidR="00E6349F" w:rsidRPr="00B041FC" w:rsidRDefault="00B041FC">
            <w:pPr>
              <w:pStyle w:val="11"/>
              <w:spacing w:line="240" w:lineRule="auto"/>
              <w:jc w:val="center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蒋子涵</w:t>
            </w:r>
          </w:p>
        </w:tc>
      </w:tr>
      <w:tr w:rsidR="00E6349F" w:rsidRPr="00B041FC">
        <w:tc>
          <w:tcPr>
            <w:tcW w:w="1908" w:type="dxa"/>
          </w:tcPr>
          <w:p w:rsidR="00E6349F" w:rsidRPr="00B041FC" w:rsidRDefault="00B041FC">
            <w:pPr>
              <w:pStyle w:val="11"/>
              <w:spacing w:line="240" w:lineRule="auto"/>
              <w:jc w:val="center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2</w:t>
            </w:r>
            <w:r w:rsidRPr="00B041FC">
              <w:rPr>
                <w:sz w:val="36"/>
                <w:szCs w:val="36"/>
              </w:rPr>
              <w:t>018</w:t>
            </w:r>
            <w:r w:rsidRPr="00B041FC">
              <w:rPr>
                <w:rFonts w:hint="eastAsia"/>
                <w:sz w:val="36"/>
                <w:szCs w:val="36"/>
              </w:rPr>
              <w:t>-</w:t>
            </w:r>
            <w:r w:rsidRPr="00B041FC">
              <w:rPr>
                <w:sz w:val="36"/>
                <w:szCs w:val="36"/>
              </w:rPr>
              <w:t>04</w:t>
            </w:r>
            <w:r w:rsidRPr="00B041FC">
              <w:rPr>
                <w:rFonts w:hint="eastAsia"/>
                <w:sz w:val="36"/>
                <w:szCs w:val="36"/>
              </w:rPr>
              <w:t>-</w:t>
            </w:r>
            <w:r w:rsidRPr="00B041FC">
              <w:rPr>
                <w:sz w:val="36"/>
                <w:szCs w:val="36"/>
              </w:rPr>
              <w:t>11</w:t>
            </w:r>
          </w:p>
        </w:tc>
        <w:tc>
          <w:tcPr>
            <w:tcW w:w="1440" w:type="dxa"/>
          </w:tcPr>
          <w:p w:rsidR="00E6349F" w:rsidRPr="00B041FC" w:rsidRDefault="00B041FC">
            <w:pPr>
              <w:pStyle w:val="11"/>
              <w:ind w:firstLine="420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2</w:t>
            </w:r>
            <w:r w:rsidRPr="00B041FC">
              <w:rPr>
                <w:sz w:val="36"/>
                <w:szCs w:val="36"/>
              </w:rPr>
              <w:t>.0</w:t>
            </w:r>
          </w:p>
        </w:tc>
        <w:tc>
          <w:tcPr>
            <w:tcW w:w="3874" w:type="dxa"/>
          </w:tcPr>
          <w:p w:rsidR="00E6349F" w:rsidRPr="00B041FC" w:rsidRDefault="00B041FC">
            <w:pPr>
              <w:pStyle w:val="11"/>
              <w:jc w:val="both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完善各个数据库表</w:t>
            </w:r>
          </w:p>
        </w:tc>
        <w:tc>
          <w:tcPr>
            <w:tcW w:w="1346" w:type="dxa"/>
          </w:tcPr>
          <w:p w:rsidR="00E6349F" w:rsidRPr="00B041FC" w:rsidRDefault="00B041FC">
            <w:pPr>
              <w:pStyle w:val="11"/>
              <w:spacing w:line="240" w:lineRule="auto"/>
              <w:jc w:val="center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全体</w:t>
            </w:r>
          </w:p>
        </w:tc>
      </w:tr>
      <w:tr w:rsidR="00E6349F" w:rsidRPr="00B041FC">
        <w:tc>
          <w:tcPr>
            <w:tcW w:w="1908" w:type="dxa"/>
          </w:tcPr>
          <w:p w:rsidR="00E6349F" w:rsidRPr="00B041FC" w:rsidRDefault="00B041FC">
            <w:pPr>
              <w:pStyle w:val="11"/>
              <w:spacing w:line="240" w:lineRule="auto"/>
              <w:jc w:val="center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2</w:t>
            </w:r>
            <w:r w:rsidRPr="00B041FC">
              <w:rPr>
                <w:sz w:val="36"/>
                <w:szCs w:val="36"/>
              </w:rPr>
              <w:t>018</w:t>
            </w:r>
            <w:r w:rsidRPr="00B041FC">
              <w:rPr>
                <w:rFonts w:hint="eastAsia"/>
                <w:sz w:val="36"/>
                <w:szCs w:val="36"/>
              </w:rPr>
              <w:t>-</w:t>
            </w:r>
            <w:r w:rsidRPr="00B041FC">
              <w:rPr>
                <w:sz w:val="36"/>
                <w:szCs w:val="36"/>
              </w:rPr>
              <w:t>04</w:t>
            </w:r>
            <w:r w:rsidRPr="00B041FC">
              <w:rPr>
                <w:rFonts w:hint="eastAsia"/>
                <w:sz w:val="36"/>
                <w:szCs w:val="36"/>
              </w:rPr>
              <w:t>-</w:t>
            </w:r>
            <w:r w:rsidRPr="00B041FC">
              <w:rPr>
                <w:sz w:val="36"/>
                <w:szCs w:val="36"/>
              </w:rPr>
              <w:t>12</w:t>
            </w:r>
          </w:p>
        </w:tc>
        <w:tc>
          <w:tcPr>
            <w:tcW w:w="1440" w:type="dxa"/>
          </w:tcPr>
          <w:p w:rsidR="00E6349F" w:rsidRPr="00B041FC" w:rsidRDefault="00B041FC">
            <w:pPr>
              <w:pStyle w:val="11"/>
              <w:ind w:firstLine="420"/>
              <w:rPr>
                <w:sz w:val="36"/>
                <w:szCs w:val="36"/>
              </w:rPr>
            </w:pPr>
            <w:r w:rsidRPr="00B041FC">
              <w:rPr>
                <w:sz w:val="36"/>
                <w:szCs w:val="36"/>
              </w:rPr>
              <w:t>3.0</w:t>
            </w:r>
          </w:p>
        </w:tc>
        <w:tc>
          <w:tcPr>
            <w:tcW w:w="3874" w:type="dxa"/>
          </w:tcPr>
          <w:p w:rsidR="00E6349F" w:rsidRPr="00B041FC" w:rsidRDefault="00B041FC">
            <w:pPr>
              <w:pStyle w:val="11"/>
              <w:jc w:val="both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添加数据库字段类型</w:t>
            </w:r>
          </w:p>
        </w:tc>
        <w:tc>
          <w:tcPr>
            <w:tcW w:w="1346" w:type="dxa"/>
          </w:tcPr>
          <w:p w:rsidR="00E6349F" w:rsidRPr="00B041FC" w:rsidRDefault="00B041FC">
            <w:pPr>
              <w:pStyle w:val="11"/>
              <w:spacing w:line="240" w:lineRule="auto"/>
              <w:jc w:val="center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蒋子涵</w:t>
            </w:r>
          </w:p>
        </w:tc>
      </w:tr>
      <w:tr w:rsidR="00E6349F" w:rsidRPr="00B041FC">
        <w:tc>
          <w:tcPr>
            <w:tcW w:w="1908" w:type="dxa"/>
          </w:tcPr>
          <w:p w:rsidR="00E6349F" w:rsidRPr="00B041FC" w:rsidRDefault="00B041FC">
            <w:pPr>
              <w:pStyle w:val="11"/>
              <w:spacing w:line="240" w:lineRule="auto"/>
              <w:jc w:val="center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2</w:t>
            </w:r>
            <w:r w:rsidRPr="00B041FC">
              <w:rPr>
                <w:sz w:val="36"/>
                <w:szCs w:val="36"/>
              </w:rPr>
              <w:t>018</w:t>
            </w:r>
            <w:r w:rsidRPr="00B041FC">
              <w:rPr>
                <w:rFonts w:hint="eastAsia"/>
                <w:sz w:val="36"/>
                <w:szCs w:val="36"/>
              </w:rPr>
              <w:t>-</w:t>
            </w:r>
            <w:r w:rsidRPr="00B041FC">
              <w:rPr>
                <w:sz w:val="36"/>
                <w:szCs w:val="36"/>
              </w:rPr>
              <w:t>04</w:t>
            </w:r>
            <w:r w:rsidRPr="00B041FC">
              <w:rPr>
                <w:rFonts w:hint="eastAsia"/>
                <w:sz w:val="36"/>
                <w:szCs w:val="36"/>
              </w:rPr>
              <w:t>-</w:t>
            </w:r>
            <w:r w:rsidRPr="00B041FC">
              <w:rPr>
                <w:sz w:val="36"/>
                <w:szCs w:val="36"/>
              </w:rPr>
              <w:t>12</w:t>
            </w:r>
          </w:p>
        </w:tc>
        <w:tc>
          <w:tcPr>
            <w:tcW w:w="1440" w:type="dxa"/>
          </w:tcPr>
          <w:p w:rsidR="00E6349F" w:rsidRPr="00B041FC" w:rsidRDefault="00B041FC">
            <w:pPr>
              <w:pStyle w:val="11"/>
              <w:ind w:firstLine="420"/>
              <w:rPr>
                <w:sz w:val="36"/>
                <w:szCs w:val="36"/>
              </w:rPr>
            </w:pPr>
            <w:r w:rsidRPr="00B041FC">
              <w:rPr>
                <w:sz w:val="36"/>
                <w:szCs w:val="36"/>
              </w:rPr>
              <w:t>3.1</w:t>
            </w:r>
          </w:p>
        </w:tc>
        <w:tc>
          <w:tcPr>
            <w:tcW w:w="3874" w:type="dxa"/>
          </w:tcPr>
          <w:p w:rsidR="00E6349F" w:rsidRPr="00B041FC" w:rsidRDefault="00B041FC">
            <w:pPr>
              <w:pStyle w:val="11"/>
              <w:jc w:val="both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添加</w:t>
            </w:r>
            <w:r w:rsidRPr="00B041FC">
              <w:rPr>
                <w:rFonts w:hint="eastAsia"/>
                <w:sz w:val="36"/>
                <w:szCs w:val="36"/>
              </w:rPr>
              <w:t>question</w:t>
            </w:r>
            <w:r w:rsidRPr="00B041FC">
              <w:rPr>
                <w:rFonts w:hint="eastAsia"/>
                <w:sz w:val="36"/>
                <w:szCs w:val="36"/>
              </w:rPr>
              <w:t>表字段</w:t>
            </w:r>
          </w:p>
        </w:tc>
        <w:tc>
          <w:tcPr>
            <w:tcW w:w="1346" w:type="dxa"/>
          </w:tcPr>
          <w:p w:rsidR="00E6349F" w:rsidRPr="00B041FC" w:rsidRDefault="00B041FC">
            <w:pPr>
              <w:pStyle w:val="11"/>
              <w:spacing w:line="240" w:lineRule="auto"/>
              <w:jc w:val="center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蒋子涵</w:t>
            </w:r>
          </w:p>
        </w:tc>
      </w:tr>
      <w:tr w:rsidR="00E6349F" w:rsidRPr="00B041FC">
        <w:tc>
          <w:tcPr>
            <w:tcW w:w="1908" w:type="dxa"/>
          </w:tcPr>
          <w:p w:rsidR="00E6349F" w:rsidRPr="00B041FC" w:rsidRDefault="00B041FC">
            <w:pPr>
              <w:pStyle w:val="11"/>
              <w:spacing w:line="240" w:lineRule="auto"/>
              <w:jc w:val="center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2018-04-13</w:t>
            </w:r>
          </w:p>
        </w:tc>
        <w:tc>
          <w:tcPr>
            <w:tcW w:w="1440" w:type="dxa"/>
          </w:tcPr>
          <w:p w:rsidR="00E6349F" w:rsidRPr="00B041FC" w:rsidRDefault="00B041FC">
            <w:pPr>
              <w:pStyle w:val="11"/>
              <w:ind w:firstLine="420"/>
              <w:rPr>
                <w:sz w:val="36"/>
                <w:szCs w:val="36"/>
              </w:rPr>
            </w:pPr>
            <w:r w:rsidRPr="00B041FC">
              <w:rPr>
                <w:sz w:val="36"/>
                <w:szCs w:val="36"/>
              </w:rPr>
              <w:t>3.2</w:t>
            </w:r>
          </w:p>
        </w:tc>
        <w:tc>
          <w:tcPr>
            <w:tcW w:w="3874" w:type="dxa"/>
          </w:tcPr>
          <w:p w:rsidR="00E6349F" w:rsidRPr="00B041FC" w:rsidRDefault="00B041FC">
            <w:pPr>
              <w:pStyle w:val="11"/>
              <w:jc w:val="both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删除</w:t>
            </w:r>
            <w:r w:rsidRPr="00B041FC">
              <w:rPr>
                <w:rFonts w:hint="eastAsia"/>
                <w:sz w:val="36"/>
                <w:szCs w:val="36"/>
              </w:rPr>
              <w:t>reply</w:t>
            </w:r>
            <w:r w:rsidRPr="00B041FC">
              <w:rPr>
                <w:rFonts w:hint="eastAsia"/>
                <w:sz w:val="36"/>
                <w:szCs w:val="36"/>
              </w:rPr>
              <w:t>表，</w:t>
            </w:r>
            <w:r w:rsidRPr="00B041FC">
              <w:rPr>
                <w:rFonts w:hint="eastAsia"/>
                <w:sz w:val="36"/>
                <w:szCs w:val="36"/>
              </w:rPr>
              <w:t>answer</w:t>
            </w:r>
            <w:r w:rsidRPr="00B041FC">
              <w:rPr>
                <w:rFonts w:hint="eastAsia"/>
                <w:sz w:val="36"/>
                <w:szCs w:val="36"/>
              </w:rPr>
              <w:t>加</w:t>
            </w:r>
            <w:r w:rsidRPr="00B041FC">
              <w:rPr>
                <w:rFonts w:hint="eastAsia"/>
                <w:sz w:val="36"/>
                <w:szCs w:val="36"/>
              </w:rPr>
              <w:t>at-student-id</w:t>
            </w:r>
            <w:r w:rsidRPr="00B041FC">
              <w:rPr>
                <w:rFonts w:hint="eastAsia"/>
                <w:sz w:val="36"/>
                <w:szCs w:val="36"/>
              </w:rPr>
              <w:t>，</w:t>
            </w:r>
            <w:r w:rsidRPr="00B041FC">
              <w:rPr>
                <w:rFonts w:hint="eastAsia"/>
                <w:sz w:val="36"/>
                <w:szCs w:val="36"/>
              </w:rPr>
              <w:t>paper_student</w:t>
            </w:r>
            <w:r w:rsidRPr="00B041FC">
              <w:rPr>
                <w:rFonts w:hint="eastAsia"/>
                <w:sz w:val="36"/>
                <w:szCs w:val="36"/>
              </w:rPr>
              <w:t>加了</w:t>
            </w:r>
            <w:r w:rsidRPr="00B041FC">
              <w:rPr>
                <w:rFonts w:hint="eastAsia"/>
                <w:sz w:val="36"/>
                <w:szCs w:val="36"/>
              </w:rPr>
              <w:t>type</w:t>
            </w:r>
          </w:p>
        </w:tc>
        <w:tc>
          <w:tcPr>
            <w:tcW w:w="1346" w:type="dxa"/>
          </w:tcPr>
          <w:p w:rsidR="00E6349F" w:rsidRPr="00B041FC" w:rsidRDefault="00B041FC">
            <w:pPr>
              <w:pStyle w:val="11"/>
              <w:spacing w:line="240" w:lineRule="auto"/>
              <w:jc w:val="center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管伟</w:t>
            </w:r>
          </w:p>
        </w:tc>
      </w:tr>
      <w:tr w:rsidR="00E6349F" w:rsidRPr="00B041FC">
        <w:tc>
          <w:tcPr>
            <w:tcW w:w="1908" w:type="dxa"/>
          </w:tcPr>
          <w:p w:rsidR="00E6349F" w:rsidRPr="00B041FC" w:rsidRDefault="00B041FC">
            <w:pPr>
              <w:pStyle w:val="11"/>
              <w:spacing w:line="240" w:lineRule="auto"/>
              <w:jc w:val="center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2018-04-13</w:t>
            </w:r>
          </w:p>
        </w:tc>
        <w:tc>
          <w:tcPr>
            <w:tcW w:w="1440" w:type="dxa"/>
          </w:tcPr>
          <w:p w:rsidR="00E6349F" w:rsidRPr="00B041FC" w:rsidRDefault="00B041FC">
            <w:pPr>
              <w:pStyle w:val="11"/>
              <w:ind w:firstLine="420"/>
              <w:rPr>
                <w:sz w:val="36"/>
                <w:szCs w:val="36"/>
              </w:rPr>
            </w:pPr>
            <w:r w:rsidRPr="00B041FC">
              <w:rPr>
                <w:sz w:val="36"/>
                <w:szCs w:val="36"/>
              </w:rPr>
              <w:t>3.3</w:t>
            </w:r>
          </w:p>
        </w:tc>
        <w:tc>
          <w:tcPr>
            <w:tcW w:w="3874" w:type="dxa"/>
          </w:tcPr>
          <w:p w:rsidR="00E6349F" w:rsidRPr="00B041FC" w:rsidRDefault="00B041FC">
            <w:pPr>
              <w:pStyle w:val="11"/>
              <w:jc w:val="both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删除</w:t>
            </w:r>
            <w:r w:rsidRPr="00B041FC">
              <w:rPr>
                <w:rFonts w:hint="eastAsia"/>
                <w:sz w:val="36"/>
                <w:szCs w:val="36"/>
              </w:rPr>
              <w:t>subject</w:t>
            </w:r>
            <w:r w:rsidRPr="00B041FC">
              <w:rPr>
                <w:rFonts w:hint="eastAsia"/>
                <w:sz w:val="36"/>
                <w:szCs w:val="36"/>
              </w:rPr>
              <w:t>表</w:t>
            </w:r>
          </w:p>
        </w:tc>
        <w:tc>
          <w:tcPr>
            <w:tcW w:w="1346" w:type="dxa"/>
          </w:tcPr>
          <w:p w:rsidR="00E6349F" w:rsidRPr="00B041FC" w:rsidRDefault="00B041FC">
            <w:pPr>
              <w:pStyle w:val="11"/>
              <w:spacing w:line="240" w:lineRule="auto"/>
              <w:jc w:val="center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蒋子涵</w:t>
            </w:r>
          </w:p>
        </w:tc>
      </w:tr>
      <w:tr w:rsidR="00E6349F" w:rsidRPr="00B041FC">
        <w:tc>
          <w:tcPr>
            <w:tcW w:w="1908" w:type="dxa"/>
          </w:tcPr>
          <w:p w:rsidR="00E6349F" w:rsidRPr="00B041FC" w:rsidRDefault="00B041FC">
            <w:pPr>
              <w:pStyle w:val="11"/>
              <w:spacing w:line="240" w:lineRule="auto"/>
              <w:jc w:val="center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2018-04-14</w:t>
            </w:r>
          </w:p>
        </w:tc>
        <w:tc>
          <w:tcPr>
            <w:tcW w:w="1440" w:type="dxa"/>
          </w:tcPr>
          <w:p w:rsidR="00E6349F" w:rsidRPr="00B041FC" w:rsidRDefault="00B041FC">
            <w:pPr>
              <w:pStyle w:val="11"/>
              <w:ind w:firstLine="420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3.4</w:t>
            </w:r>
          </w:p>
        </w:tc>
        <w:tc>
          <w:tcPr>
            <w:tcW w:w="3874" w:type="dxa"/>
          </w:tcPr>
          <w:p w:rsidR="00E6349F" w:rsidRPr="00B041FC" w:rsidRDefault="00B041FC">
            <w:pPr>
              <w:pStyle w:val="11"/>
              <w:jc w:val="both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删除</w:t>
            </w:r>
            <w:r w:rsidRPr="00B041FC">
              <w:rPr>
                <w:rFonts w:hint="eastAsia"/>
                <w:sz w:val="36"/>
                <w:szCs w:val="36"/>
              </w:rPr>
              <w:t>question</w:t>
            </w:r>
            <w:r w:rsidRPr="00B041FC">
              <w:rPr>
                <w:rFonts w:hint="eastAsia"/>
                <w:sz w:val="36"/>
                <w:szCs w:val="36"/>
              </w:rPr>
              <w:t>表和</w:t>
            </w:r>
            <w:r w:rsidRPr="00B041FC">
              <w:rPr>
                <w:rFonts w:hint="eastAsia"/>
                <w:sz w:val="36"/>
                <w:szCs w:val="36"/>
              </w:rPr>
              <w:t>title</w:t>
            </w:r>
            <w:r w:rsidRPr="00B041FC">
              <w:rPr>
                <w:rFonts w:hint="eastAsia"/>
                <w:sz w:val="36"/>
                <w:szCs w:val="36"/>
              </w:rPr>
              <w:t>表的</w:t>
            </w:r>
            <w:r w:rsidRPr="00B041FC">
              <w:rPr>
                <w:rFonts w:hint="eastAsia"/>
                <w:sz w:val="36"/>
                <w:szCs w:val="36"/>
              </w:rPr>
              <w:t>pic_path</w:t>
            </w:r>
            <w:r w:rsidRPr="00B041FC">
              <w:rPr>
                <w:rFonts w:hint="eastAsia"/>
                <w:sz w:val="36"/>
                <w:szCs w:val="36"/>
              </w:rPr>
              <w:t>属性；将</w:t>
            </w:r>
            <w:r w:rsidRPr="00B041FC">
              <w:rPr>
                <w:rFonts w:hint="eastAsia"/>
                <w:sz w:val="36"/>
                <w:szCs w:val="36"/>
              </w:rPr>
              <w:lastRenderedPageBreak/>
              <w:t>question</w:t>
            </w:r>
            <w:r w:rsidRPr="00B041FC">
              <w:rPr>
                <w:rFonts w:hint="eastAsia"/>
                <w:sz w:val="36"/>
                <w:szCs w:val="36"/>
              </w:rPr>
              <w:t>表的</w:t>
            </w:r>
            <w:r w:rsidRPr="00B041FC">
              <w:rPr>
                <w:rFonts w:hint="eastAsia"/>
                <w:sz w:val="36"/>
                <w:szCs w:val="36"/>
              </w:rPr>
              <w:t>option_a,b,c,d</w:t>
            </w:r>
            <w:r w:rsidRPr="00B041FC">
              <w:rPr>
                <w:rFonts w:hint="eastAsia"/>
                <w:sz w:val="36"/>
                <w:szCs w:val="36"/>
              </w:rPr>
              <w:t>四个属性的长度改为</w:t>
            </w:r>
            <w:r w:rsidRPr="00B041FC">
              <w:rPr>
                <w:rFonts w:hint="eastAsia"/>
                <w:sz w:val="36"/>
                <w:szCs w:val="36"/>
              </w:rPr>
              <w:t>200</w:t>
            </w:r>
            <w:r w:rsidRPr="00B041FC">
              <w:rPr>
                <w:rFonts w:hint="eastAsia"/>
                <w:sz w:val="36"/>
                <w:szCs w:val="36"/>
              </w:rPr>
              <w:t>；将</w:t>
            </w:r>
            <w:r w:rsidRPr="00B041FC">
              <w:rPr>
                <w:rFonts w:hint="eastAsia"/>
                <w:sz w:val="36"/>
                <w:szCs w:val="36"/>
              </w:rPr>
              <w:t>student_paper</w:t>
            </w:r>
            <w:r w:rsidRPr="00B041FC">
              <w:rPr>
                <w:rFonts w:hint="eastAsia"/>
                <w:sz w:val="36"/>
                <w:szCs w:val="36"/>
              </w:rPr>
              <w:t>表的</w:t>
            </w:r>
            <w:r w:rsidRPr="00B041FC">
              <w:rPr>
                <w:rFonts w:hint="eastAsia"/>
                <w:sz w:val="36"/>
                <w:szCs w:val="36"/>
              </w:rPr>
              <w:t>start_time</w:t>
            </w:r>
            <w:r w:rsidRPr="00B041FC">
              <w:rPr>
                <w:rFonts w:hint="eastAsia"/>
                <w:sz w:val="36"/>
                <w:szCs w:val="36"/>
              </w:rPr>
              <w:t>属性类型改成</w:t>
            </w:r>
            <w:r w:rsidRPr="00B041FC">
              <w:rPr>
                <w:rFonts w:hint="eastAsia"/>
                <w:sz w:val="36"/>
                <w:szCs w:val="36"/>
              </w:rPr>
              <w:t>datetime</w:t>
            </w:r>
            <w:r w:rsidRPr="00B041FC">
              <w:rPr>
                <w:rFonts w:hint="eastAsia"/>
                <w:sz w:val="36"/>
                <w:szCs w:val="36"/>
              </w:rPr>
              <w:t>；为</w:t>
            </w:r>
            <w:r w:rsidRPr="00B041FC">
              <w:rPr>
                <w:rFonts w:hint="eastAsia"/>
                <w:sz w:val="36"/>
                <w:szCs w:val="36"/>
              </w:rPr>
              <w:t>student_paper</w:t>
            </w:r>
            <w:r w:rsidRPr="00B041FC">
              <w:rPr>
                <w:rFonts w:hint="eastAsia"/>
                <w:sz w:val="36"/>
                <w:szCs w:val="36"/>
              </w:rPr>
              <w:t>和</w:t>
            </w:r>
            <w:r w:rsidRPr="00B041FC">
              <w:rPr>
                <w:rFonts w:hint="eastAsia"/>
                <w:sz w:val="36"/>
                <w:szCs w:val="36"/>
              </w:rPr>
              <w:t>schedule</w:t>
            </w:r>
            <w:r w:rsidRPr="00B041FC">
              <w:rPr>
                <w:rFonts w:hint="eastAsia"/>
                <w:sz w:val="36"/>
                <w:szCs w:val="36"/>
              </w:rPr>
              <w:t>表增加类型说明</w:t>
            </w:r>
          </w:p>
        </w:tc>
        <w:tc>
          <w:tcPr>
            <w:tcW w:w="1346" w:type="dxa"/>
          </w:tcPr>
          <w:p w:rsidR="00E6349F" w:rsidRPr="00B041FC" w:rsidRDefault="00B041FC">
            <w:pPr>
              <w:pStyle w:val="11"/>
              <w:spacing w:line="240" w:lineRule="auto"/>
              <w:jc w:val="center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lastRenderedPageBreak/>
              <w:t>程戈</w:t>
            </w:r>
          </w:p>
        </w:tc>
      </w:tr>
      <w:tr w:rsidR="00E6349F" w:rsidRPr="00B041FC">
        <w:tc>
          <w:tcPr>
            <w:tcW w:w="1908" w:type="dxa"/>
          </w:tcPr>
          <w:p w:rsidR="00E6349F" w:rsidRPr="00B041FC" w:rsidRDefault="00B041FC">
            <w:pPr>
              <w:pStyle w:val="11"/>
              <w:spacing w:line="240" w:lineRule="auto"/>
              <w:jc w:val="center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lastRenderedPageBreak/>
              <w:t>2018-04-1</w:t>
            </w:r>
            <w:r w:rsidRPr="00B041FC">
              <w:rPr>
                <w:sz w:val="36"/>
                <w:szCs w:val="36"/>
              </w:rPr>
              <w:t>5</w:t>
            </w:r>
          </w:p>
        </w:tc>
        <w:tc>
          <w:tcPr>
            <w:tcW w:w="1440" w:type="dxa"/>
          </w:tcPr>
          <w:p w:rsidR="00E6349F" w:rsidRPr="00B041FC" w:rsidRDefault="00B041FC">
            <w:pPr>
              <w:pStyle w:val="11"/>
              <w:ind w:firstLine="420"/>
              <w:rPr>
                <w:sz w:val="36"/>
                <w:szCs w:val="36"/>
              </w:rPr>
            </w:pPr>
            <w:r w:rsidRPr="00B041FC">
              <w:rPr>
                <w:sz w:val="36"/>
                <w:szCs w:val="36"/>
              </w:rPr>
              <w:t>3.5</w:t>
            </w:r>
          </w:p>
        </w:tc>
        <w:tc>
          <w:tcPr>
            <w:tcW w:w="3874" w:type="dxa"/>
          </w:tcPr>
          <w:p w:rsidR="00E6349F" w:rsidRPr="00B041FC" w:rsidRDefault="00B041FC">
            <w:pPr>
              <w:pStyle w:val="11"/>
              <w:jc w:val="both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删除</w:t>
            </w:r>
            <w:r w:rsidRPr="00B041FC">
              <w:rPr>
                <w:rFonts w:hint="eastAsia"/>
                <w:sz w:val="36"/>
                <w:szCs w:val="36"/>
              </w:rPr>
              <w:t>u</w:t>
            </w:r>
            <w:r w:rsidRPr="00B041FC">
              <w:rPr>
                <w:sz w:val="36"/>
                <w:szCs w:val="36"/>
              </w:rPr>
              <w:t>ser_like_</w:t>
            </w:r>
            <w:r w:rsidRPr="00B041FC">
              <w:rPr>
                <w:rFonts w:hint="eastAsia"/>
                <w:sz w:val="36"/>
                <w:szCs w:val="36"/>
              </w:rPr>
              <w:t>reply</w:t>
            </w:r>
            <w:r w:rsidRPr="00B041FC">
              <w:rPr>
                <w:rFonts w:hint="eastAsia"/>
                <w:sz w:val="36"/>
                <w:szCs w:val="36"/>
              </w:rPr>
              <w:t>表，</w:t>
            </w:r>
            <w:r w:rsidRPr="00B041FC">
              <w:rPr>
                <w:rFonts w:hint="eastAsia"/>
                <w:sz w:val="36"/>
                <w:szCs w:val="36"/>
              </w:rPr>
              <w:t>user</w:t>
            </w:r>
            <w:r w:rsidRPr="00B041FC">
              <w:rPr>
                <w:sz w:val="36"/>
                <w:szCs w:val="36"/>
              </w:rPr>
              <w:t>_like_answer</w:t>
            </w:r>
            <w:r w:rsidRPr="00B041FC">
              <w:rPr>
                <w:rFonts w:hint="eastAsia"/>
                <w:sz w:val="36"/>
                <w:szCs w:val="36"/>
              </w:rPr>
              <w:t>表改为</w:t>
            </w:r>
            <w:r w:rsidRPr="00B041FC">
              <w:rPr>
                <w:rFonts w:hint="eastAsia"/>
                <w:sz w:val="36"/>
                <w:szCs w:val="36"/>
              </w:rPr>
              <w:t>like</w:t>
            </w:r>
            <w:r w:rsidRPr="00B041FC">
              <w:rPr>
                <w:rFonts w:hint="eastAsia"/>
                <w:sz w:val="36"/>
                <w:szCs w:val="36"/>
              </w:rPr>
              <w:t>表</w:t>
            </w:r>
          </w:p>
        </w:tc>
        <w:tc>
          <w:tcPr>
            <w:tcW w:w="1346" w:type="dxa"/>
          </w:tcPr>
          <w:p w:rsidR="00E6349F" w:rsidRPr="00B041FC" w:rsidRDefault="00B041FC">
            <w:pPr>
              <w:pStyle w:val="11"/>
              <w:spacing w:line="240" w:lineRule="auto"/>
              <w:jc w:val="center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蒋子涵</w:t>
            </w:r>
          </w:p>
        </w:tc>
      </w:tr>
      <w:tr w:rsidR="00E6349F" w:rsidRPr="00B041FC">
        <w:tc>
          <w:tcPr>
            <w:tcW w:w="1908" w:type="dxa"/>
          </w:tcPr>
          <w:p w:rsidR="00E6349F" w:rsidRPr="00B041FC" w:rsidRDefault="00B041FC">
            <w:pPr>
              <w:pStyle w:val="11"/>
              <w:spacing w:line="240" w:lineRule="auto"/>
              <w:jc w:val="center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2018-04-19</w:t>
            </w:r>
          </w:p>
        </w:tc>
        <w:tc>
          <w:tcPr>
            <w:tcW w:w="1440" w:type="dxa"/>
          </w:tcPr>
          <w:p w:rsidR="00E6349F" w:rsidRPr="00B041FC" w:rsidRDefault="00B041FC">
            <w:pPr>
              <w:pStyle w:val="11"/>
              <w:ind w:firstLine="420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3.6</w:t>
            </w:r>
          </w:p>
        </w:tc>
        <w:tc>
          <w:tcPr>
            <w:tcW w:w="3874" w:type="dxa"/>
          </w:tcPr>
          <w:p w:rsidR="00E6349F" w:rsidRPr="00B041FC" w:rsidRDefault="00B041FC">
            <w:pPr>
              <w:pStyle w:val="11"/>
              <w:jc w:val="both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修改</w:t>
            </w:r>
            <w:r w:rsidRPr="00B041FC">
              <w:rPr>
                <w:rFonts w:hint="eastAsia"/>
                <w:sz w:val="36"/>
                <w:szCs w:val="36"/>
              </w:rPr>
              <w:t>schedule</w:t>
            </w:r>
            <w:r w:rsidRPr="00B041FC">
              <w:rPr>
                <w:rFonts w:hint="eastAsia"/>
                <w:sz w:val="36"/>
                <w:szCs w:val="36"/>
              </w:rPr>
              <w:t>表</w:t>
            </w:r>
          </w:p>
        </w:tc>
        <w:tc>
          <w:tcPr>
            <w:tcW w:w="1346" w:type="dxa"/>
          </w:tcPr>
          <w:p w:rsidR="00E6349F" w:rsidRPr="00B041FC" w:rsidRDefault="00B041FC">
            <w:pPr>
              <w:pStyle w:val="11"/>
              <w:spacing w:line="240" w:lineRule="auto"/>
              <w:jc w:val="center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程戈</w:t>
            </w:r>
          </w:p>
        </w:tc>
      </w:tr>
    </w:tbl>
    <w:p w:rsidR="00E6349F" w:rsidRPr="00B041FC" w:rsidRDefault="00E6349F">
      <w:pPr>
        <w:widowControl/>
        <w:spacing w:before="100" w:beforeAutospacing="1" w:after="100" w:afterAutospacing="1"/>
        <w:ind w:firstLineChars="0" w:firstLine="0"/>
        <w:jc w:val="left"/>
        <w:rPr>
          <w:rFonts w:ascii="宋体" w:hAnsi="宋体" w:cs="宋体"/>
          <w:kern w:val="0"/>
          <w:sz w:val="36"/>
          <w:szCs w:val="36"/>
        </w:rPr>
      </w:pPr>
    </w:p>
    <w:p w:rsidR="00E6349F" w:rsidRPr="00B041FC" w:rsidRDefault="00B041FC">
      <w:pPr>
        <w:pStyle w:val="1"/>
        <w:numPr>
          <w:ilvl w:val="0"/>
          <w:numId w:val="0"/>
        </w:numPr>
        <w:rPr>
          <w:b w:val="0"/>
          <w:kern w:val="0"/>
          <w:sz w:val="36"/>
          <w:szCs w:val="36"/>
        </w:rPr>
      </w:pPr>
      <w:bookmarkStart w:id="0" w:name="_Toc511940050"/>
      <w:r w:rsidRPr="00B041FC">
        <w:rPr>
          <w:b w:val="0"/>
          <w:kern w:val="0"/>
          <w:sz w:val="36"/>
          <w:szCs w:val="36"/>
        </w:rPr>
        <w:lastRenderedPageBreak/>
        <w:t>answer</w:t>
      </w:r>
      <w:bookmarkEnd w:id="0"/>
    </w:p>
    <w:p w:rsidR="00E6349F" w:rsidRPr="00B041FC" w:rsidRDefault="00E6349F" w:rsidP="00B041FC">
      <w:pPr>
        <w:ind w:firstLine="720"/>
        <w:rPr>
          <w:sz w:val="36"/>
          <w:szCs w:val="36"/>
        </w:rPr>
      </w:pP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4"/>
        <w:gridCol w:w="2100"/>
        <w:gridCol w:w="2101"/>
        <w:gridCol w:w="2067"/>
      </w:tblGrid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表名</w:t>
            </w:r>
          </w:p>
        </w:tc>
        <w:tc>
          <w:tcPr>
            <w:tcW w:w="6268" w:type="dxa"/>
            <w:gridSpan w:val="3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a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nswer</w:t>
            </w: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表描述</w:t>
            </w:r>
          </w:p>
        </w:tc>
        <w:tc>
          <w:tcPr>
            <w:tcW w:w="6268" w:type="dxa"/>
            <w:gridSpan w:val="3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答疑回帖表</w:t>
            </w: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列名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描述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类型</w:t>
            </w:r>
          </w:p>
        </w:tc>
        <w:tc>
          <w:tcPr>
            <w:tcW w:w="2067" w:type="dxa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Primary key</w:t>
            </w: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a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nswer_id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回帖id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Varchar(50)</w:t>
            </w:r>
          </w:p>
        </w:tc>
        <w:tc>
          <w:tcPr>
            <w:tcW w:w="2067" w:type="dxa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√</w:t>
            </w: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p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ost_id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帖子id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Varchar(50)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s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tudent_id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回帖的学生id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Varchar(50)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a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nswer_content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回帖内容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Varchar(300)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a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nswer_time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回帖时间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datetime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l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ikes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点赞数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Int(9)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at_student_id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回复对象id，可空，空和非空区别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Varchar(50)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</w:tbl>
    <w:p w:rsidR="00E6349F" w:rsidRPr="00B041FC" w:rsidRDefault="00E6349F">
      <w:pPr>
        <w:ind w:firstLineChars="0" w:firstLine="0"/>
        <w:rPr>
          <w:sz w:val="36"/>
          <w:szCs w:val="36"/>
        </w:rPr>
      </w:pPr>
    </w:p>
    <w:p w:rsidR="00E6349F" w:rsidRPr="00B041FC" w:rsidRDefault="00B041FC">
      <w:pPr>
        <w:pStyle w:val="1"/>
        <w:numPr>
          <w:ilvl w:val="0"/>
          <w:numId w:val="0"/>
        </w:numPr>
        <w:rPr>
          <w:b w:val="0"/>
          <w:kern w:val="0"/>
          <w:sz w:val="36"/>
          <w:szCs w:val="36"/>
        </w:rPr>
      </w:pPr>
      <w:bookmarkStart w:id="1" w:name="_Toc511940051"/>
      <w:r w:rsidRPr="00B041FC">
        <w:rPr>
          <w:rFonts w:hint="eastAsia"/>
          <w:b w:val="0"/>
          <w:kern w:val="0"/>
          <w:sz w:val="36"/>
          <w:szCs w:val="36"/>
        </w:rPr>
        <w:lastRenderedPageBreak/>
        <w:t>c</w:t>
      </w:r>
      <w:r w:rsidRPr="00B041FC">
        <w:rPr>
          <w:b w:val="0"/>
          <w:kern w:val="0"/>
          <w:sz w:val="36"/>
          <w:szCs w:val="36"/>
        </w:rPr>
        <w:t>lass</w:t>
      </w:r>
      <w:bookmarkEnd w:id="1"/>
    </w:p>
    <w:p w:rsidR="00E6349F" w:rsidRPr="00B041FC" w:rsidRDefault="00E6349F" w:rsidP="00B041FC">
      <w:pPr>
        <w:ind w:firstLine="720"/>
        <w:rPr>
          <w:sz w:val="36"/>
          <w:szCs w:val="36"/>
        </w:rPr>
      </w:pP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7"/>
        <w:gridCol w:w="2064"/>
        <w:gridCol w:w="2065"/>
        <w:gridCol w:w="2046"/>
      </w:tblGrid>
      <w:tr w:rsidR="00E6349F" w:rsidRPr="00B041FC">
        <w:tc>
          <w:tcPr>
            <w:tcW w:w="2467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表名</w:t>
            </w:r>
          </w:p>
        </w:tc>
        <w:tc>
          <w:tcPr>
            <w:tcW w:w="6175" w:type="dxa"/>
            <w:gridSpan w:val="3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class</w:t>
            </w:r>
          </w:p>
        </w:tc>
      </w:tr>
      <w:tr w:rsidR="00E6349F" w:rsidRPr="00B041FC">
        <w:tc>
          <w:tcPr>
            <w:tcW w:w="2467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表描述</w:t>
            </w:r>
          </w:p>
        </w:tc>
        <w:tc>
          <w:tcPr>
            <w:tcW w:w="6175" w:type="dxa"/>
            <w:gridSpan w:val="3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班级表</w:t>
            </w:r>
          </w:p>
        </w:tc>
      </w:tr>
      <w:tr w:rsidR="00E6349F" w:rsidRPr="00B041FC">
        <w:tc>
          <w:tcPr>
            <w:tcW w:w="2467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列名</w:t>
            </w:r>
          </w:p>
        </w:tc>
        <w:tc>
          <w:tcPr>
            <w:tcW w:w="206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描述</w:t>
            </w:r>
          </w:p>
        </w:tc>
        <w:tc>
          <w:tcPr>
            <w:tcW w:w="2065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类型</w:t>
            </w:r>
          </w:p>
        </w:tc>
        <w:tc>
          <w:tcPr>
            <w:tcW w:w="2046" w:type="dxa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Primary key</w:t>
            </w:r>
          </w:p>
        </w:tc>
      </w:tr>
      <w:tr w:rsidR="00E6349F" w:rsidRPr="00B041FC">
        <w:tc>
          <w:tcPr>
            <w:tcW w:w="2467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c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lass_id</w:t>
            </w:r>
          </w:p>
        </w:tc>
        <w:tc>
          <w:tcPr>
            <w:tcW w:w="206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班级id</w:t>
            </w:r>
          </w:p>
        </w:tc>
        <w:tc>
          <w:tcPr>
            <w:tcW w:w="2065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Varchar(50)</w:t>
            </w:r>
          </w:p>
        </w:tc>
        <w:tc>
          <w:tcPr>
            <w:tcW w:w="2046" w:type="dxa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√</w:t>
            </w:r>
          </w:p>
        </w:tc>
      </w:tr>
      <w:tr w:rsidR="00E6349F" w:rsidRPr="00B041FC">
        <w:tc>
          <w:tcPr>
            <w:tcW w:w="2467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p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ic_path</w:t>
            </w:r>
          </w:p>
        </w:tc>
        <w:tc>
          <w:tcPr>
            <w:tcW w:w="206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班级头像</w:t>
            </w:r>
          </w:p>
        </w:tc>
        <w:tc>
          <w:tcPr>
            <w:tcW w:w="2065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Varchar(50)</w:t>
            </w:r>
          </w:p>
        </w:tc>
        <w:tc>
          <w:tcPr>
            <w:tcW w:w="2046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467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g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rade</w:t>
            </w:r>
          </w:p>
        </w:tc>
        <w:tc>
          <w:tcPr>
            <w:tcW w:w="206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班级所属年级</w:t>
            </w:r>
          </w:p>
        </w:tc>
        <w:tc>
          <w:tcPr>
            <w:tcW w:w="2065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Int(2)</w:t>
            </w:r>
          </w:p>
        </w:tc>
        <w:tc>
          <w:tcPr>
            <w:tcW w:w="2046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467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c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lass_name</w:t>
            </w:r>
          </w:p>
        </w:tc>
        <w:tc>
          <w:tcPr>
            <w:tcW w:w="206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班级名字</w:t>
            </w:r>
          </w:p>
        </w:tc>
        <w:tc>
          <w:tcPr>
            <w:tcW w:w="2065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Varchar(50)</w:t>
            </w:r>
          </w:p>
        </w:tc>
        <w:tc>
          <w:tcPr>
            <w:tcW w:w="2046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467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create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_time</w:t>
            </w:r>
          </w:p>
        </w:tc>
        <w:tc>
          <w:tcPr>
            <w:tcW w:w="206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班级创建时间</w:t>
            </w:r>
          </w:p>
        </w:tc>
        <w:tc>
          <w:tcPr>
            <w:tcW w:w="2065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D</w:t>
            </w: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ate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time</w:t>
            </w:r>
          </w:p>
        </w:tc>
        <w:tc>
          <w:tcPr>
            <w:tcW w:w="2046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467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s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tudent_number</w:t>
            </w:r>
          </w:p>
        </w:tc>
        <w:tc>
          <w:tcPr>
            <w:tcW w:w="206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班级人数</w:t>
            </w:r>
          </w:p>
        </w:tc>
        <w:tc>
          <w:tcPr>
            <w:tcW w:w="2065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Int(3)</w:t>
            </w:r>
          </w:p>
        </w:tc>
        <w:tc>
          <w:tcPr>
            <w:tcW w:w="2046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</w:tbl>
    <w:p w:rsidR="00E6349F" w:rsidRPr="00B041FC" w:rsidRDefault="00E6349F">
      <w:pPr>
        <w:ind w:firstLineChars="0" w:firstLine="0"/>
        <w:rPr>
          <w:sz w:val="36"/>
          <w:szCs w:val="36"/>
        </w:rPr>
      </w:pPr>
    </w:p>
    <w:p w:rsidR="00E6349F" w:rsidRPr="00B041FC" w:rsidRDefault="00B041FC">
      <w:pPr>
        <w:pStyle w:val="1"/>
        <w:numPr>
          <w:ilvl w:val="0"/>
          <w:numId w:val="0"/>
        </w:numPr>
        <w:rPr>
          <w:b w:val="0"/>
          <w:kern w:val="0"/>
          <w:sz w:val="36"/>
          <w:szCs w:val="36"/>
        </w:rPr>
      </w:pPr>
      <w:bookmarkStart w:id="2" w:name="_Toc511940052"/>
      <w:r w:rsidRPr="00B041FC">
        <w:rPr>
          <w:b w:val="0"/>
          <w:kern w:val="0"/>
          <w:sz w:val="36"/>
          <w:szCs w:val="36"/>
        </w:rPr>
        <w:lastRenderedPageBreak/>
        <w:t>class_paper</w:t>
      </w:r>
      <w:bookmarkEnd w:id="2"/>
    </w:p>
    <w:p w:rsidR="00E6349F" w:rsidRPr="00B041FC" w:rsidRDefault="00E6349F" w:rsidP="00B041FC">
      <w:pPr>
        <w:ind w:firstLine="720"/>
        <w:rPr>
          <w:sz w:val="36"/>
          <w:szCs w:val="36"/>
        </w:rPr>
      </w:pP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4"/>
        <w:gridCol w:w="2100"/>
        <w:gridCol w:w="2101"/>
        <w:gridCol w:w="2067"/>
      </w:tblGrid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表名</w:t>
            </w:r>
          </w:p>
        </w:tc>
        <w:tc>
          <w:tcPr>
            <w:tcW w:w="6268" w:type="dxa"/>
            <w:gridSpan w:val="3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class_paper</w:t>
            </w: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表描述</w:t>
            </w:r>
          </w:p>
        </w:tc>
        <w:tc>
          <w:tcPr>
            <w:tcW w:w="6268" w:type="dxa"/>
            <w:gridSpan w:val="3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班级和paper的关系表</w:t>
            </w: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列名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描述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类型</w:t>
            </w:r>
          </w:p>
        </w:tc>
        <w:tc>
          <w:tcPr>
            <w:tcW w:w="2067" w:type="dxa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Primary key</w:t>
            </w: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p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aper_id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试卷id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Varchar(50)</w:t>
            </w:r>
          </w:p>
        </w:tc>
        <w:tc>
          <w:tcPr>
            <w:tcW w:w="2067" w:type="dxa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√</w:t>
            </w: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class_id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班级id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Varchar(50)</w:t>
            </w:r>
          </w:p>
        </w:tc>
        <w:tc>
          <w:tcPr>
            <w:tcW w:w="2067" w:type="dxa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√</w:t>
            </w: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a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ve_time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平均耗时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I</w:t>
            </w: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nt(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5)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a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ve_score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平均分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Int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(3)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assign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_teacher_id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布置作业老师的id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Varchar(50)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dead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_line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最晚提交时间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D</w:t>
            </w: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atetime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su</w:t>
            </w: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bmit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_number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提交人数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I</w:t>
            </w: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nt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(3)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assign_time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试卷创建时间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D</w:t>
            </w: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atetime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lastRenderedPageBreak/>
              <w:t>p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aper_type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试卷类型（考试或作业）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Varchar(1)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exam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_time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(仅考试才有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)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I</w:t>
            </w: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nt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(5)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rank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存Map，将map（已经实现serializable接口）转化为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ObjectOutputStream</w:t>
            </w: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存数据库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BLOB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</w:tbl>
    <w:p w:rsidR="00E6349F" w:rsidRPr="00B041FC" w:rsidRDefault="00E6349F">
      <w:pPr>
        <w:ind w:firstLineChars="0" w:firstLine="0"/>
        <w:rPr>
          <w:sz w:val="36"/>
          <w:szCs w:val="36"/>
        </w:rPr>
      </w:pPr>
    </w:p>
    <w:p w:rsidR="00E6349F" w:rsidRPr="00B041FC" w:rsidRDefault="00B041FC">
      <w:pPr>
        <w:pStyle w:val="1"/>
        <w:numPr>
          <w:ilvl w:val="0"/>
          <w:numId w:val="0"/>
        </w:numPr>
        <w:rPr>
          <w:b w:val="0"/>
          <w:kern w:val="0"/>
          <w:sz w:val="36"/>
          <w:szCs w:val="36"/>
        </w:rPr>
      </w:pPr>
      <w:bookmarkStart w:id="3" w:name="_Toc511940053"/>
      <w:r w:rsidRPr="00B041FC">
        <w:rPr>
          <w:b w:val="0"/>
          <w:kern w:val="0"/>
          <w:sz w:val="36"/>
          <w:szCs w:val="36"/>
        </w:rPr>
        <w:lastRenderedPageBreak/>
        <w:t>paper</w:t>
      </w:r>
      <w:bookmarkEnd w:id="3"/>
    </w:p>
    <w:p w:rsidR="00E6349F" w:rsidRPr="00B041FC" w:rsidRDefault="00E6349F" w:rsidP="00B041FC">
      <w:pPr>
        <w:ind w:firstLine="720"/>
        <w:rPr>
          <w:sz w:val="36"/>
          <w:szCs w:val="36"/>
        </w:rPr>
      </w:pP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4"/>
        <w:gridCol w:w="2100"/>
        <w:gridCol w:w="2101"/>
        <w:gridCol w:w="2067"/>
      </w:tblGrid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表名</w:t>
            </w:r>
          </w:p>
        </w:tc>
        <w:tc>
          <w:tcPr>
            <w:tcW w:w="6268" w:type="dxa"/>
            <w:gridSpan w:val="3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paper</w:t>
            </w: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表描述</w:t>
            </w:r>
          </w:p>
        </w:tc>
        <w:tc>
          <w:tcPr>
            <w:tcW w:w="6268" w:type="dxa"/>
            <w:gridSpan w:val="3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试卷</w:t>
            </w: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、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练习</w:t>
            </w: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、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作业表</w:t>
            </w: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列名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描述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类型</w:t>
            </w:r>
          </w:p>
        </w:tc>
        <w:tc>
          <w:tcPr>
            <w:tcW w:w="2067" w:type="dxa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Primary key</w:t>
            </w: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p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aper_id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试卷的id号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Varchar(50)</w:t>
            </w:r>
          </w:p>
        </w:tc>
        <w:tc>
          <w:tcPr>
            <w:tcW w:w="2067" w:type="dxa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√</w:t>
            </w: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p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aper_name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试卷标题内容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Varchar(50)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Grade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年级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I</w:t>
            </w: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nt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(2)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subject_id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科目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Varchar(5)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create_</w:t>
            </w: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t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eacher_id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创建试卷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教师</w:t>
            </w: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的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id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Varchar(50)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c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reate_time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试卷创建时间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D</w:t>
            </w: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atetime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m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ax_score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试卷总分数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Int(3)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</w:tbl>
    <w:p w:rsidR="00E6349F" w:rsidRPr="00B041FC" w:rsidRDefault="00E6349F">
      <w:pPr>
        <w:ind w:firstLineChars="0" w:firstLine="0"/>
        <w:rPr>
          <w:sz w:val="36"/>
          <w:szCs w:val="36"/>
        </w:rPr>
      </w:pPr>
    </w:p>
    <w:p w:rsidR="00E6349F" w:rsidRPr="00B041FC" w:rsidRDefault="00B041FC">
      <w:pPr>
        <w:pStyle w:val="1"/>
        <w:numPr>
          <w:ilvl w:val="0"/>
          <w:numId w:val="0"/>
        </w:numPr>
        <w:rPr>
          <w:b w:val="0"/>
          <w:kern w:val="0"/>
          <w:sz w:val="36"/>
          <w:szCs w:val="36"/>
        </w:rPr>
      </w:pPr>
      <w:bookmarkStart w:id="4" w:name="_Toc511940054"/>
      <w:r w:rsidRPr="00B041FC">
        <w:rPr>
          <w:b w:val="0"/>
          <w:kern w:val="0"/>
          <w:sz w:val="36"/>
          <w:szCs w:val="36"/>
        </w:rPr>
        <w:lastRenderedPageBreak/>
        <w:t>parent</w:t>
      </w:r>
      <w:bookmarkEnd w:id="4"/>
    </w:p>
    <w:p w:rsidR="00E6349F" w:rsidRPr="00B041FC" w:rsidRDefault="00E6349F" w:rsidP="00B041FC">
      <w:pPr>
        <w:ind w:firstLine="720"/>
        <w:rPr>
          <w:sz w:val="36"/>
          <w:szCs w:val="36"/>
        </w:rPr>
      </w:pP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4"/>
        <w:gridCol w:w="2100"/>
        <w:gridCol w:w="2101"/>
        <w:gridCol w:w="2067"/>
      </w:tblGrid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表名</w:t>
            </w:r>
          </w:p>
        </w:tc>
        <w:tc>
          <w:tcPr>
            <w:tcW w:w="6268" w:type="dxa"/>
            <w:gridSpan w:val="3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parent</w:t>
            </w: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表描述</w:t>
            </w:r>
          </w:p>
        </w:tc>
        <w:tc>
          <w:tcPr>
            <w:tcW w:w="6268" w:type="dxa"/>
            <w:gridSpan w:val="3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家长实体表</w:t>
            </w: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列名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描述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类型</w:t>
            </w:r>
          </w:p>
        </w:tc>
        <w:tc>
          <w:tcPr>
            <w:tcW w:w="2067" w:type="dxa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Primary key</w:t>
            </w: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p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arent_id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家长id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Varchar(50)</w:t>
            </w:r>
          </w:p>
        </w:tc>
        <w:tc>
          <w:tcPr>
            <w:tcW w:w="2067" w:type="dxa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√</w:t>
            </w: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Phone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电话号码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Varchar(14)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p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assword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密码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Varchar(20)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c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reate_time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账号创建时间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D</w:t>
            </w: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atetime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t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oken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登录密钥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Varchar(50)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p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ic_path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头像图片地址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Varchar(50)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b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irthday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生日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D</w:t>
            </w: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ate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s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ex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性别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Varchar(1)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lastRenderedPageBreak/>
              <w:t>n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ickname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昵称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Varchar(20)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state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账号状态（0未激活，1已激活）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Varchar(1)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verify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_code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验证码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Varchar(20)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</w:tbl>
    <w:p w:rsidR="00E6349F" w:rsidRPr="00B041FC" w:rsidRDefault="00E6349F">
      <w:pPr>
        <w:ind w:firstLineChars="0" w:firstLine="0"/>
        <w:rPr>
          <w:sz w:val="36"/>
          <w:szCs w:val="36"/>
        </w:rPr>
      </w:pPr>
    </w:p>
    <w:p w:rsidR="00E6349F" w:rsidRPr="00B041FC" w:rsidRDefault="00B041FC">
      <w:pPr>
        <w:pStyle w:val="1"/>
        <w:numPr>
          <w:ilvl w:val="0"/>
          <w:numId w:val="0"/>
        </w:numPr>
        <w:rPr>
          <w:b w:val="0"/>
          <w:kern w:val="0"/>
          <w:sz w:val="36"/>
          <w:szCs w:val="36"/>
        </w:rPr>
      </w:pPr>
      <w:bookmarkStart w:id="5" w:name="_Toc511940055"/>
      <w:r w:rsidRPr="00B041FC">
        <w:rPr>
          <w:b w:val="0"/>
          <w:kern w:val="0"/>
          <w:sz w:val="36"/>
          <w:szCs w:val="36"/>
        </w:rPr>
        <w:lastRenderedPageBreak/>
        <w:t>parent_student</w:t>
      </w:r>
      <w:bookmarkEnd w:id="5"/>
    </w:p>
    <w:p w:rsidR="00E6349F" w:rsidRPr="00B041FC" w:rsidRDefault="00E6349F" w:rsidP="00B041FC">
      <w:pPr>
        <w:ind w:firstLine="720"/>
        <w:rPr>
          <w:sz w:val="36"/>
          <w:szCs w:val="36"/>
        </w:rPr>
      </w:pP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4"/>
        <w:gridCol w:w="2100"/>
        <w:gridCol w:w="2101"/>
        <w:gridCol w:w="2067"/>
      </w:tblGrid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表名</w:t>
            </w:r>
          </w:p>
        </w:tc>
        <w:tc>
          <w:tcPr>
            <w:tcW w:w="6268" w:type="dxa"/>
            <w:gridSpan w:val="3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parent_student</w:t>
            </w: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表描述</w:t>
            </w:r>
          </w:p>
        </w:tc>
        <w:tc>
          <w:tcPr>
            <w:tcW w:w="6268" w:type="dxa"/>
            <w:gridSpan w:val="3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家长和学生关系表</w:t>
            </w: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列名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描述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类型</w:t>
            </w:r>
          </w:p>
        </w:tc>
        <w:tc>
          <w:tcPr>
            <w:tcW w:w="2067" w:type="dxa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Primary key</w:t>
            </w: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p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arent_id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家长id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Varchar(50)</w:t>
            </w:r>
          </w:p>
        </w:tc>
        <w:tc>
          <w:tcPr>
            <w:tcW w:w="2067" w:type="dxa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√</w:t>
            </w: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s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tudent_id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学生id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Varchar(50)</w:t>
            </w:r>
          </w:p>
        </w:tc>
        <w:tc>
          <w:tcPr>
            <w:tcW w:w="2067" w:type="dxa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√</w:t>
            </w:r>
          </w:p>
        </w:tc>
      </w:tr>
    </w:tbl>
    <w:p w:rsidR="00E6349F" w:rsidRPr="00B041FC" w:rsidRDefault="00E6349F">
      <w:pPr>
        <w:ind w:firstLineChars="0" w:firstLine="0"/>
        <w:rPr>
          <w:sz w:val="36"/>
          <w:szCs w:val="36"/>
        </w:rPr>
      </w:pPr>
    </w:p>
    <w:p w:rsidR="00E6349F" w:rsidRPr="00B041FC" w:rsidRDefault="00B041FC">
      <w:pPr>
        <w:pStyle w:val="1"/>
        <w:numPr>
          <w:ilvl w:val="0"/>
          <w:numId w:val="0"/>
        </w:numPr>
        <w:rPr>
          <w:b w:val="0"/>
          <w:kern w:val="0"/>
          <w:sz w:val="36"/>
          <w:szCs w:val="36"/>
        </w:rPr>
      </w:pPr>
      <w:bookmarkStart w:id="6" w:name="_Toc511940056"/>
      <w:r w:rsidRPr="00B041FC">
        <w:rPr>
          <w:b w:val="0"/>
          <w:kern w:val="0"/>
          <w:sz w:val="36"/>
          <w:szCs w:val="36"/>
        </w:rPr>
        <w:lastRenderedPageBreak/>
        <w:t>post</w:t>
      </w:r>
      <w:bookmarkEnd w:id="6"/>
    </w:p>
    <w:p w:rsidR="00E6349F" w:rsidRPr="00B041FC" w:rsidRDefault="00E6349F" w:rsidP="00B041FC">
      <w:pPr>
        <w:ind w:firstLine="720"/>
        <w:rPr>
          <w:sz w:val="36"/>
          <w:szCs w:val="36"/>
        </w:rPr>
      </w:pP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4"/>
        <w:gridCol w:w="2100"/>
        <w:gridCol w:w="2101"/>
        <w:gridCol w:w="2067"/>
      </w:tblGrid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表名</w:t>
            </w:r>
          </w:p>
        </w:tc>
        <w:tc>
          <w:tcPr>
            <w:tcW w:w="6268" w:type="dxa"/>
            <w:gridSpan w:val="3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post</w:t>
            </w: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表描述</w:t>
            </w:r>
          </w:p>
        </w:tc>
        <w:tc>
          <w:tcPr>
            <w:tcW w:w="6268" w:type="dxa"/>
            <w:gridSpan w:val="3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学生发帖表</w:t>
            </w: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列名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描述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类型</w:t>
            </w:r>
          </w:p>
        </w:tc>
        <w:tc>
          <w:tcPr>
            <w:tcW w:w="2067" w:type="dxa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Primary key</w:t>
            </w: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p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ost_id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帖子id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Varchar(50)</w:t>
            </w:r>
          </w:p>
        </w:tc>
        <w:tc>
          <w:tcPr>
            <w:tcW w:w="2067" w:type="dxa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√</w:t>
            </w: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s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tudent_id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学生id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Varchar(50)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post_title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帖子标题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Varchar(50)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post_content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帖子内容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Varchar(300)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c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reate_time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帖子创建时间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D</w:t>
            </w: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atetime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subjec</w:t>
            </w: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t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_id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科目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Varchar(5)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c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hange_time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改变时间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Datetime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a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nswer_number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回帖数量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I</w:t>
            </w: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nt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(9)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lastRenderedPageBreak/>
              <w:t>pic_path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图片地址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Varchar(50)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</w:tbl>
    <w:p w:rsidR="00E6349F" w:rsidRPr="00B041FC" w:rsidRDefault="00B041FC">
      <w:pPr>
        <w:pStyle w:val="1"/>
        <w:numPr>
          <w:ilvl w:val="0"/>
          <w:numId w:val="0"/>
        </w:numPr>
        <w:rPr>
          <w:b w:val="0"/>
          <w:kern w:val="0"/>
          <w:sz w:val="36"/>
          <w:szCs w:val="36"/>
        </w:rPr>
      </w:pPr>
      <w:bookmarkStart w:id="7" w:name="_Toc511940057"/>
      <w:r w:rsidRPr="00B041FC">
        <w:rPr>
          <w:b w:val="0"/>
          <w:kern w:val="0"/>
          <w:sz w:val="36"/>
          <w:szCs w:val="36"/>
        </w:rPr>
        <w:lastRenderedPageBreak/>
        <w:t>question</w:t>
      </w:r>
      <w:bookmarkEnd w:id="7"/>
    </w:p>
    <w:p w:rsidR="00E6349F" w:rsidRPr="00B041FC" w:rsidRDefault="00E6349F" w:rsidP="00B041FC">
      <w:pPr>
        <w:ind w:firstLine="720"/>
        <w:rPr>
          <w:sz w:val="36"/>
          <w:szCs w:val="36"/>
        </w:rPr>
      </w:pP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4"/>
        <w:gridCol w:w="2100"/>
        <w:gridCol w:w="2101"/>
        <w:gridCol w:w="2067"/>
      </w:tblGrid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表名</w:t>
            </w:r>
          </w:p>
        </w:tc>
        <w:tc>
          <w:tcPr>
            <w:tcW w:w="6268" w:type="dxa"/>
            <w:gridSpan w:val="3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q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uestion</w:t>
            </w: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表描述</w:t>
            </w:r>
          </w:p>
        </w:tc>
        <w:tc>
          <w:tcPr>
            <w:tcW w:w="6268" w:type="dxa"/>
            <w:gridSpan w:val="3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问题实体表</w:t>
            </w: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列名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描述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类型</w:t>
            </w:r>
          </w:p>
        </w:tc>
        <w:tc>
          <w:tcPr>
            <w:tcW w:w="2067" w:type="dxa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Primary key</w:t>
            </w: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q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uestion_id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问题id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Varchar(50)</w:t>
            </w:r>
          </w:p>
        </w:tc>
        <w:tc>
          <w:tcPr>
            <w:tcW w:w="2067" w:type="dxa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√</w:t>
            </w: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t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itle</w:t>
            </w: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_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id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题目id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Varchar(50)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subjec</w:t>
            </w:r>
            <w:bookmarkStart w:id="8" w:name="_GoBack"/>
            <w:bookmarkEnd w:id="8"/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t_id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科目id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Varchar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(5)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g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rade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年级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Int(2)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o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ption_a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通过判断值是否为空判断是否为选择题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</w:t>
            </w: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20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0)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o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ption_b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选项b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</w:t>
            </w: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20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0)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o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ption_c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</w:t>
            </w: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20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0)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lastRenderedPageBreak/>
              <w:t>o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ption_d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</w:t>
            </w: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20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0)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a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nswer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正确答案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Varchar(50)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</w:tbl>
    <w:p w:rsidR="00E6349F" w:rsidRPr="00B041FC" w:rsidRDefault="00B041FC">
      <w:pPr>
        <w:pStyle w:val="1"/>
        <w:numPr>
          <w:ilvl w:val="0"/>
          <w:numId w:val="0"/>
        </w:numPr>
        <w:rPr>
          <w:b w:val="0"/>
          <w:kern w:val="0"/>
          <w:sz w:val="36"/>
          <w:szCs w:val="36"/>
        </w:rPr>
      </w:pPr>
      <w:bookmarkStart w:id="9" w:name="_Toc511940058"/>
      <w:r w:rsidRPr="00B041FC">
        <w:rPr>
          <w:b w:val="0"/>
          <w:kern w:val="0"/>
          <w:sz w:val="36"/>
          <w:szCs w:val="36"/>
        </w:rPr>
        <w:lastRenderedPageBreak/>
        <w:t>question_paper</w:t>
      </w:r>
      <w:bookmarkEnd w:id="9"/>
    </w:p>
    <w:p w:rsidR="00E6349F" w:rsidRPr="00B041FC" w:rsidRDefault="00E6349F" w:rsidP="00B041FC">
      <w:pPr>
        <w:ind w:firstLine="720"/>
        <w:rPr>
          <w:sz w:val="36"/>
          <w:szCs w:val="36"/>
        </w:rPr>
      </w:pP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4"/>
        <w:gridCol w:w="4201"/>
        <w:gridCol w:w="2067"/>
      </w:tblGrid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表名</w:t>
            </w:r>
          </w:p>
        </w:tc>
        <w:tc>
          <w:tcPr>
            <w:tcW w:w="6268" w:type="dxa"/>
            <w:gridSpan w:val="2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question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_paper</w:t>
            </w: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表描述</w:t>
            </w:r>
          </w:p>
        </w:tc>
        <w:tc>
          <w:tcPr>
            <w:tcW w:w="6268" w:type="dxa"/>
            <w:gridSpan w:val="2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问题和试卷的关系表</w:t>
            </w: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列名</w:t>
            </w:r>
          </w:p>
        </w:tc>
        <w:tc>
          <w:tcPr>
            <w:tcW w:w="42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描述</w:t>
            </w:r>
          </w:p>
        </w:tc>
        <w:tc>
          <w:tcPr>
            <w:tcW w:w="2067" w:type="dxa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Primary key</w:t>
            </w: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p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aper_id</w:t>
            </w:r>
          </w:p>
        </w:tc>
        <w:tc>
          <w:tcPr>
            <w:tcW w:w="42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试卷id</w:t>
            </w:r>
          </w:p>
        </w:tc>
        <w:tc>
          <w:tcPr>
            <w:tcW w:w="2067" w:type="dxa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√</w:t>
            </w: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q</w:t>
            </w: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uestion_id</w:t>
            </w:r>
          </w:p>
        </w:tc>
        <w:tc>
          <w:tcPr>
            <w:tcW w:w="42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问题id</w:t>
            </w:r>
          </w:p>
        </w:tc>
        <w:tc>
          <w:tcPr>
            <w:tcW w:w="2067" w:type="dxa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√</w:t>
            </w: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point</w:t>
            </w:r>
          </w:p>
        </w:tc>
        <w:tc>
          <w:tcPr>
            <w:tcW w:w="42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每道题的分数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</w:tbl>
    <w:p w:rsidR="00E6349F" w:rsidRPr="00B041FC" w:rsidRDefault="00E6349F">
      <w:pPr>
        <w:ind w:firstLineChars="0" w:firstLine="0"/>
        <w:rPr>
          <w:sz w:val="36"/>
          <w:szCs w:val="36"/>
        </w:rPr>
      </w:pPr>
    </w:p>
    <w:p w:rsidR="00E6349F" w:rsidRPr="00B041FC" w:rsidRDefault="00E6349F">
      <w:pPr>
        <w:ind w:firstLineChars="0" w:firstLine="0"/>
        <w:rPr>
          <w:sz w:val="36"/>
          <w:szCs w:val="36"/>
        </w:rPr>
      </w:pPr>
    </w:p>
    <w:p w:rsidR="00E6349F" w:rsidRPr="00B041FC" w:rsidRDefault="00B041FC">
      <w:pPr>
        <w:pStyle w:val="1"/>
        <w:numPr>
          <w:ilvl w:val="0"/>
          <w:numId w:val="0"/>
        </w:numPr>
        <w:rPr>
          <w:b w:val="0"/>
          <w:kern w:val="0"/>
          <w:sz w:val="36"/>
          <w:szCs w:val="36"/>
        </w:rPr>
      </w:pPr>
      <w:bookmarkStart w:id="10" w:name="_Toc511940059"/>
      <w:r w:rsidRPr="00B041FC">
        <w:rPr>
          <w:b w:val="0"/>
          <w:kern w:val="0"/>
          <w:sz w:val="36"/>
          <w:szCs w:val="36"/>
        </w:rPr>
        <w:lastRenderedPageBreak/>
        <w:t>schedule</w:t>
      </w:r>
      <w:bookmarkEnd w:id="10"/>
    </w:p>
    <w:p w:rsidR="00E6349F" w:rsidRPr="00B041FC" w:rsidRDefault="00E6349F" w:rsidP="00B041FC">
      <w:pPr>
        <w:ind w:firstLine="720"/>
        <w:rPr>
          <w:sz w:val="36"/>
          <w:szCs w:val="36"/>
        </w:rPr>
      </w:pPr>
    </w:p>
    <w:tbl>
      <w:tblPr>
        <w:tblStyle w:val="af3"/>
        <w:tblW w:w="8712" w:type="dxa"/>
        <w:tblLayout w:type="fixed"/>
        <w:tblLook w:val="04A0" w:firstRow="1" w:lastRow="0" w:firstColumn="1" w:lastColumn="0" w:noHBand="0" w:noVBand="1"/>
      </w:tblPr>
      <w:tblGrid>
        <w:gridCol w:w="2331"/>
        <w:gridCol w:w="2946"/>
        <w:gridCol w:w="1718"/>
        <w:gridCol w:w="1717"/>
      </w:tblGrid>
      <w:tr w:rsidR="00E6349F" w:rsidRPr="00B041FC">
        <w:tc>
          <w:tcPr>
            <w:tcW w:w="2331" w:type="dxa"/>
          </w:tcPr>
          <w:p w:rsidR="00E6349F" w:rsidRPr="00B041FC" w:rsidRDefault="00B041FC" w:rsidP="00B041FC">
            <w:pPr>
              <w:ind w:firstLine="720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表名</w:t>
            </w:r>
          </w:p>
        </w:tc>
        <w:tc>
          <w:tcPr>
            <w:tcW w:w="6381" w:type="dxa"/>
            <w:gridSpan w:val="3"/>
          </w:tcPr>
          <w:p w:rsidR="00E6349F" w:rsidRPr="00B041FC" w:rsidRDefault="00B041FC" w:rsidP="00B041FC">
            <w:pPr>
              <w:ind w:firstLine="720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 xml:space="preserve">              schedule</w:t>
            </w:r>
          </w:p>
        </w:tc>
      </w:tr>
      <w:tr w:rsidR="00E6349F" w:rsidRPr="00B041FC">
        <w:tc>
          <w:tcPr>
            <w:tcW w:w="2331" w:type="dxa"/>
          </w:tcPr>
          <w:p w:rsidR="00E6349F" w:rsidRPr="00B041FC" w:rsidRDefault="00B041FC" w:rsidP="00B041FC">
            <w:pPr>
              <w:ind w:firstLine="720"/>
              <w:jc w:val="center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表描述</w:t>
            </w:r>
          </w:p>
        </w:tc>
        <w:tc>
          <w:tcPr>
            <w:tcW w:w="4664" w:type="dxa"/>
            <w:gridSpan w:val="2"/>
          </w:tcPr>
          <w:p w:rsidR="00E6349F" w:rsidRPr="00B041FC" w:rsidRDefault="00B041FC" w:rsidP="00B041FC">
            <w:pPr>
              <w:ind w:firstLine="720"/>
              <w:jc w:val="center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学生日程表，跟学生为多对一的关系</w:t>
            </w:r>
          </w:p>
        </w:tc>
        <w:tc>
          <w:tcPr>
            <w:tcW w:w="1717" w:type="dxa"/>
          </w:tcPr>
          <w:p w:rsidR="00E6349F" w:rsidRPr="00B041FC" w:rsidRDefault="00E6349F" w:rsidP="00B041FC">
            <w:pPr>
              <w:ind w:firstLine="720"/>
              <w:jc w:val="center"/>
              <w:rPr>
                <w:sz w:val="36"/>
                <w:szCs w:val="36"/>
              </w:rPr>
            </w:pPr>
          </w:p>
        </w:tc>
      </w:tr>
      <w:tr w:rsidR="00E6349F" w:rsidRPr="00B041FC">
        <w:tc>
          <w:tcPr>
            <w:tcW w:w="2331" w:type="dxa"/>
          </w:tcPr>
          <w:p w:rsidR="00E6349F" w:rsidRPr="00B041FC" w:rsidRDefault="00B041FC" w:rsidP="00B041FC">
            <w:pPr>
              <w:ind w:firstLine="720"/>
              <w:jc w:val="center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列名</w:t>
            </w:r>
          </w:p>
        </w:tc>
        <w:tc>
          <w:tcPr>
            <w:tcW w:w="2946" w:type="dxa"/>
          </w:tcPr>
          <w:p w:rsidR="00E6349F" w:rsidRPr="00B041FC" w:rsidRDefault="00B041FC" w:rsidP="00B041FC">
            <w:pPr>
              <w:ind w:firstLine="720"/>
              <w:jc w:val="center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描述</w:t>
            </w:r>
          </w:p>
        </w:tc>
        <w:tc>
          <w:tcPr>
            <w:tcW w:w="1718" w:type="dxa"/>
          </w:tcPr>
          <w:p w:rsidR="00E6349F" w:rsidRPr="00B041FC" w:rsidRDefault="00B041FC" w:rsidP="00B041FC">
            <w:pPr>
              <w:ind w:firstLine="72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类型</w:t>
            </w:r>
          </w:p>
        </w:tc>
        <w:tc>
          <w:tcPr>
            <w:tcW w:w="1717" w:type="dxa"/>
          </w:tcPr>
          <w:p w:rsidR="00E6349F" w:rsidRPr="00B041FC" w:rsidRDefault="00B041FC" w:rsidP="00B041FC">
            <w:pPr>
              <w:ind w:firstLine="72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Primary key</w:t>
            </w:r>
          </w:p>
        </w:tc>
      </w:tr>
      <w:tr w:rsidR="00E6349F" w:rsidRPr="00B041FC">
        <w:tc>
          <w:tcPr>
            <w:tcW w:w="2331" w:type="dxa"/>
          </w:tcPr>
          <w:p w:rsidR="00E6349F" w:rsidRPr="00B041FC" w:rsidRDefault="00B041FC" w:rsidP="00B041FC">
            <w:pPr>
              <w:ind w:firstLine="720"/>
              <w:jc w:val="center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schedule_id</w:t>
            </w:r>
          </w:p>
        </w:tc>
        <w:tc>
          <w:tcPr>
            <w:tcW w:w="2946" w:type="dxa"/>
          </w:tcPr>
          <w:p w:rsidR="00E6349F" w:rsidRPr="00B041FC" w:rsidRDefault="00B041FC" w:rsidP="00B041FC">
            <w:pPr>
              <w:ind w:firstLine="720"/>
              <w:jc w:val="center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日程表</w:t>
            </w:r>
            <w:r w:rsidRPr="00B041FC">
              <w:rPr>
                <w:rFonts w:hint="eastAsia"/>
                <w:sz w:val="36"/>
                <w:szCs w:val="36"/>
              </w:rPr>
              <w:t>id</w:t>
            </w:r>
            <w:r w:rsidRPr="00B041FC">
              <w:rPr>
                <w:rFonts w:hint="eastAsia"/>
                <w:sz w:val="36"/>
                <w:szCs w:val="36"/>
              </w:rPr>
              <w:t>，也是主</w:t>
            </w:r>
            <w:r w:rsidRPr="00B041FC">
              <w:rPr>
                <w:rFonts w:hint="eastAsia"/>
                <w:sz w:val="36"/>
                <w:szCs w:val="36"/>
              </w:rPr>
              <w:t>id</w:t>
            </w:r>
          </w:p>
        </w:tc>
        <w:tc>
          <w:tcPr>
            <w:tcW w:w="1718" w:type="dxa"/>
          </w:tcPr>
          <w:p w:rsidR="00E6349F" w:rsidRPr="00B041FC" w:rsidRDefault="00B041FC">
            <w:pPr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Varchar（50）</w:t>
            </w:r>
          </w:p>
        </w:tc>
        <w:tc>
          <w:tcPr>
            <w:tcW w:w="1717" w:type="dxa"/>
          </w:tcPr>
          <w:p w:rsidR="00E6349F" w:rsidRPr="00B041FC" w:rsidRDefault="00B041FC" w:rsidP="00B041FC">
            <w:pPr>
              <w:ind w:firstLine="72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√</w:t>
            </w:r>
          </w:p>
        </w:tc>
      </w:tr>
      <w:tr w:rsidR="00E6349F" w:rsidRPr="00B041FC">
        <w:tc>
          <w:tcPr>
            <w:tcW w:w="2331" w:type="dxa"/>
          </w:tcPr>
          <w:p w:rsidR="00E6349F" w:rsidRPr="00B041FC" w:rsidRDefault="00B041FC" w:rsidP="00B041FC">
            <w:pPr>
              <w:ind w:firstLine="720"/>
              <w:jc w:val="center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student_id</w:t>
            </w:r>
          </w:p>
        </w:tc>
        <w:tc>
          <w:tcPr>
            <w:tcW w:w="2946" w:type="dxa"/>
          </w:tcPr>
          <w:p w:rsidR="00E6349F" w:rsidRPr="00B041FC" w:rsidRDefault="00B041FC" w:rsidP="00B041FC">
            <w:pPr>
              <w:ind w:firstLine="720"/>
              <w:jc w:val="center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学生</w:t>
            </w:r>
            <w:r w:rsidRPr="00B041FC">
              <w:rPr>
                <w:rFonts w:hint="eastAsia"/>
                <w:sz w:val="36"/>
                <w:szCs w:val="36"/>
              </w:rPr>
              <w:t>id</w:t>
            </w:r>
          </w:p>
        </w:tc>
        <w:tc>
          <w:tcPr>
            <w:tcW w:w="1718" w:type="dxa"/>
          </w:tcPr>
          <w:p w:rsidR="00E6349F" w:rsidRPr="00B041FC" w:rsidRDefault="00B041FC">
            <w:pPr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Varchar（50）</w:t>
            </w:r>
          </w:p>
        </w:tc>
        <w:tc>
          <w:tcPr>
            <w:tcW w:w="1717" w:type="dxa"/>
          </w:tcPr>
          <w:p w:rsidR="00E6349F" w:rsidRPr="00B041FC" w:rsidRDefault="00E6349F" w:rsidP="00B041FC">
            <w:pPr>
              <w:ind w:firstLine="72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31" w:type="dxa"/>
          </w:tcPr>
          <w:p w:rsidR="00E6349F" w:rsidRPr="00B041FC" w:rsidRDefault="00B041FC">
            <w:pPr>
              <w:ind w:firstLineChars="0" w:firstLine="0"/>
              <w:jc w:val="center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start_time</w:t>
            </w:r>
          </w:p>
        </w:tc>
        <w:tc>
          <w:tcPr>
            <w:tcW w:w="2946" w:type="dxa"/>
          </w:tcPr>
          <w:p w:rsidR="00E6349F" w:rsidRPr="00B041FC" w:rsidRDefault="00B041FC" w:rsidP="00B041FC">
            <w:pPr>
              <w:ind w:firstLine="720"/>
              <w:jc w:val="center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本</w:t>
            </w:r>
            <w:r w:rsidRPr="00B041FC">
              <w:rPr>
                <w:rFonts w:hint="eastAsia"/>
                <w:sz w:val="36"/>
                <w:szCs w:val="36"/>
              </w:rPr>
              <w:t>schedule</w:t>
            </w:r>
            <w:r w:rsidRPr="00B041FC">
              <w:rPr>
                <w:rFonts w:hint="eastAsia"/>
                <w:sz w:val="36"/>
                <w:szCs w:val="36"/>
              </w:rPr>
              <w:t>开始时间（仅包括时分）</w:t>
            </w:r>
          </w:p>
        </w:tc>
        <w:tc>
          <w:tcPr>
            <w:tcW w:w="1718" w:type="dxa"/>
          </w:tcPr>
          <w:p w:rsidR="00E6349F" w:rsidRPr="00B041FC" w:rsidRDefault="00B041FC" w:rsidP="00B041FC">
            <w:pPr>
              <w:ind w:firstLine="72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String</w:t>
            </w:r>
          </w:p>
        </w:tc>
        <w:tc>
          <w:tcPr>
            <w:tcW w:w="1717" w:type="dxa"/>
          </w:tcPr>
          <w:p w:rsidR="00E6349F" w:rsidRPr="00B041FC" w:rsidRDefault="00E6349F" w:rsidP="00B041FC">
            <w:pPr>
              <w:ind w:firstLine="72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31" w:type="dxa"/>
          </w:tcPr>
          <w:p w:rsidR="00E6349F" w:rsidRPr="00B041FC" w:rsidRDefault="00B041FC">
            <w:pPr>
              <w:ind w:firstLineChars="0" w:firstLine="0"/>
              <w:jc w:val="center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end_time</w:t>
            </w:r>
          </w:p>
        </w:tc>
        <w:tc>
          <w:tcPr>
            <w:tcW w:w="2946" w:type="dxa"/>
          </w:tcPr>
          <w:p w:rsidR="00E6349F" w:rsidRPr="00B041FC" w:rsidRDefault="00B041FC" w:rsidP="00B041FC">
            <w:pPr>
              <w:ind w:firstLine="720"/>
              <w:jc w:val="center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本</w:t>
            </w:r>
            <w:r w:rsidRPr="00B041FC">
              <w:rPr>
                <w:rFonts w:hint="eastAsia"/>
                <w:sz w:val="36"/>
                <w:szCs w:val="36"/>
              </w:rPr>
              <w:t>schedule</w:t>
            </w:r>
            <w:r w:rsidRPr="00B041FC">
              <w:rPr>
                <w:rFonts w:hint="eastAsia"/>
                <w:sz w:val="36"/>
                <w:szCs w:val="36"/>
              </w:rPr>
              <w:t>结束时间（仅包括时分）</w:t>
            </w:r>
          </w:p>
        </w:tc>
        <w:tc>
          <w:tcPr>
            <w:tcW w:w="1718" w:type="dxa"/>
          </w:tcPr>
          <w:p w:rsidR="00E6349F" w:rsidRPr="00B041FC" w:rsidRDefault="00B041FC" w:rsidP="00B041FC">
            <w:pPr>
              <w:ind w:firstLine="72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String</w:t>
            </w:r>
          </w:p>
        </w:tc>
        <w:tc>
          <w:tcPr>
            <w:tcW w:w="1717" w:type="dxa"/>
          </w:tcPr>
          <w:p w:rsidR="00E6349F" w:rsidRPr="00B041FC" w:rsidRDefault="00E6349F" w:rsidP="00B041FC">
            <w:pPr>
              <w:ind w:firstLine="72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31" w:type="dxa"/>
          </w:tcPr>
          <w:p w:rsidR="00E6349F" w:rsidRPr="00B041FC" w:rsidRDefault="00B041FC">
            <w:pPr>
              <w:ind w:firstLineChars="0" w:firstLine="0"/>
              <w:jc w:val="center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schedule_content</w:t>
            </w:r>
          </w:p>
        </w:tc>
        <w:tc>
          <w:tcPr>
            <w:tcW w:w="2946" w:type="dxa"/>
          </w:tcPr>
          <w:p w:rsidR="00E6349F" w:rsidRPr="00B041FC" w:rsidRDefault="00B041FC" w:rsidP="00B041FC">
            <w:pPr>
              <w:ind w:firstLine="720"/>
              <w:jc w:val="center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计划内容</w:t>
            </w:r>
          </w:p>
        </w:tc>
        <w:tc>
          <w:tcPr>
            <w:tcW w:w="1718" w:type="dxa"/>
          </w:tcPr>
          <w:p w:rsidR="00E6349F" w:rsidRPr="00B041FC" w:rsidRDefault="00B041FC" w:rsidP="00B041FC">
            <w:pPr>
              <w:ind w:firstLine="72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Varchar（200）</w:t>
            </w:r>
          </w:p>
        </w:tc>
        <w:tc>
          <w:tcPr>
            <w:tcW w:w="1717" w:type="dxa"/>
          </w:tcPr>
          <w:p w:rsidR="00E6349F" w:rsidRPr="00B041FC" w:rsidRDefault="00E6349F" w:rsidP="00B041FC">
            <w:pPr>
              <w:ind w:firstLine="72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31" w:type="dxa"/>
          </w:tcPr>
          <w:p w:rsidR="00E6349F" w:rsidRPr="00B041FC" w:rsidRDefault="00B041FC">
            <w:pPr>
              <w:ind w:firstLineChars="0" w:firstLine="0"/>
              <w:jc w:val="center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year</w:t>
            </w:r>
          </w:p>
        </w:tc>
        <w:tc>
          <w:tcPr>
            <w:tcW w:w="2946" w:type="dxa"/>
          </w:tcPr>
          <w:p w:rsidR="00E6349F" w:rsidRPr="00B041FC" w:rsidRDefault="00B041FC" w:rsidP="00B041FC">
            <w:pPr>
              <w:ind w:firstLine="720"/>
              <w:jc w:val="center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日期</w:t>
            </w:r>
          </w:p>
        </w:tc>
        <w:tc>
          <w:tcPr>
            <w:tcW w:w="1718" w:type="dxa"/>
          </w:tcPr>
          <w:p w:rsidR="00E6349F" w:rsidRPr="00B041FC" w:rsidRDefault="00B041FC" w:rsidP="00B041FC">
            <w:pPr>
              <w:ind w:firstLine="72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Int</w:t>
            </w: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lastRenderedPageBreak/>
              <w:t>（5）</w:t>
            </w:r>
          </w:p>
        </w:tc>
        <w:tc>
          <w:tcPr>
            <w:tcW w:w="1717" w:type="dxa"/>
          </w:tcPr>
          <w:p w:rsidR="00E6349F" w:rsidRPr="00B041FC" w:rsidRDefault="00E6349F" w:rsidP="00B041FC">
            <w:pPr>
              <w:ind w:firstLine="72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31" w:type="dxa"/>
          </w:tcPr>
          <w:p w:rsidR="00E6349F" w:rsidRPr="00B041FC" w:rsidRDefault="00B041FC">
            <w:pPr>
              <w:ind w:firstLineChars="0" w:firstLine="0"/>
              <w:jc w:val="center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lastRenderedPageBreak/>
              <w:t>month</w:t>
            </w:r>
          </w:p>
        </w:tc>
        <w:tc>
          <w:tcPr>
            <w:tcW w:w="2946" w:type="dxa"/>
          </w:tcPr>
          <w:p w:rsidR="00E6349F" w:rsidRPr="00B041FC" w:rsidRDefault="00B041FC" w:rsidP="00B041FC">
            <w:pPr>
              <w:ind w:firstLine="720"/>
              <w:jc w:val="center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日期</w:t>
            </w:r>
          </w:p>
        </w:tc>
        <w:tc>
          <w:tcPr>
            <w:tcW w:w="1718" w:type="dxa"/>
          </w:tcPr>
          <w:p w:rsidR="00E6349F" w:rsidRPr="00B041FC" w:rsidRDefault="00B041FC" w:rsidP="00B041FC">
            <w:pPr>
              <w:ind w:firstLine="72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Int（2）</w:t>
            </w:r>
          </w:p>
        </w:tc>
        <w:tc>
          <w:tcPr>
            <w:tcW w:w="1717" w:type="dxa"/>
          </w:tcPr>
          <w:p w:rsidR="00E6349F" w:rsidRPr="00B041FC" w:rsidRDefault="00E6349F" w:rsidP="00B041FC">
            <w:pPr>
              <w:ind w:firstLine="72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31" w:type="dxa"/>
          </w:tcPr>
          <w:p w:rsidR="00E6349F" w:rsidRPr="00B041FC" w:rsidRDefault="00B041FC">
            <w:pPr>
              <w:ind w:firstLineChars="0" w:firstLine="0"/>
              <w:jc w:val="center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day</w:t>
            </w:r>
          </w:p>
        </w:tc>
        <w:tc>
          <w:tcPr>
            <w:tcW w:w="2946" w:type="dxa"/>
          </w:tcPr>
          <w:p w:rsidR="00E6349F" w:rsidRPr="00B041FC" w:rsidRDefault="00B041FC" w:rsidP="00B041FC">
            <w:pPr>
              <w:ind w:firstLine="720"/>
              <w:jc w:val="center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日期</w:t>
            </w:r>
          </w:p>
        </w:tc>
        <w:tc>
          <w:tcPr>
            <w:tcW w:w="1718" w:type="dxa"/>
          </w:tcPr>
          <w:p w:rsidR="00E6349F" w:rsidRPr="00B041FC" w:rsidRDefault="00B041FC" w:rsidP="00B041FC">
            <w:pPr>
              <w:ind w:firstLine="72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Int（2）</w:t>
            </w:r>
          </w:p>
        </w:tc>
        <w:tc>
          <w:tcPr>
            <w:tcW w:w="1717" w:type="dxa"/>
          </w:tcPr>
          <w:p w:rsidR="00E6349F" w:rsidRPr="00B041FC" w:rsidRDefault="00E6349F" w:rsidP="00B041FC">
            <w:pPr>
              <w:ind w:firstLine="72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31" w:type="dxa"/>
          </w:tcPr>
          <w:p w:rsidR="00E6349F" w:rsidRPr="00B041FC" w:rsidRDefault="00B041FC">
            <w:pPr>
              <w:ind w:firstLineChars="0" w:firstLine="0"/>
              <w:jc w:val="center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dayName</w:t>
            </w:r>
          </w:p>
        </w:tc>
        <w:tc>
          <w:tcPr>
            <w:tcW w:w="2946" w:type="dxa"/>
          </w:tcPr>
          <w:p w:rsidR="00E6349F" w:rsidRPr="00B041FC" w:rsidRDefault="00B041FC" w:rsidP="00B041FC">
            <w:pPr>
              <w:ind w:firstLine="720"/>
              <w:jc w:val="center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星期几</w:t>
            </w:r>
            <w:r w:rsidRPr="00B041FC">
              <w:rPr>
                <w:rFonts w:hint="eastAsia"/>
                <w:sz w:val="36"/>
                <w:szCs w:val="36"/>
              </w:rPr>
              <w:t>(</w:t>
            </w:r>
            <w:r w:rsidRPr="00B041FC">
              <w:rPr>
                <w:rFonts w:hint="eastAsia"/>
                <w:sz w:val="36"/>
                <w:szCs w:val="36"/>
              </w:rPr>
              <w:t>用阿拉伯数字表示，</w:t>
            </w:r>
            <w:r w:rsidRPr="00B041FC">
              <w:rPr>
                <w:rFonts w:hint="eastAsia"/>
                <w:sz w:val="36"/>
                <w:szCs w:val="36"/>
              </w:rPr>
              <w:t>1~7</w:t>
            </w:r>
            <w:r w:rsidRPr="00B041FC">
              <w:rPr>
                <w:rFonts w:hint="eastAsia"/>
                <w:sz w:val="36"/>
                <w:szCs w:val="36"/>
              </w:rPr>
              <w:t>代表星期一至星期天</w:t>
            </w:r>
            <w:r w:rsidRPr="00B041FC">
              <w:rPr>
                <w:rFonts w:hint="eastAsia"/>
                <w:sz w:val="36"/>
                <w:szCs w:val="36"/>
              </w:rPr>
              <w:t>)</w:t>
            </w:r>
          </w:p>
        </w:tc>
        <w:tc>
          <w:tcPr>
            <w:tcW w:w="1718" w:type="dxa"/>
          </w:tcPr>
          <w:p w:rsidR="00E6349F" w:rsidRPr="00B041FC" w:rsidRDefault="00B041FC" w:rsidP="00B041FC">
            <w:pPr>
              <w:ind w:firstLine="72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Int（1）</w:t>
            </w:r>
          </w:p>
        </w:tc>
        <w:tc>
          <w:tcPr>
            <w:tcW w:w="1717" w:type="dxa"/>
          </w:tcPr>
          <w:p w:rsidR="00E6349F" w:rsidRPr="00B041FC" w:rsidRDefault="00E6349F" w:rsidP="00B041FC">
            <w:pPr>
              <w:ind w:firstLine="72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</w:tbl>
    <w:p w:rsidR="00E6349F" w:rsidRPr="00B041FC" w:rsidRDefault="00E6349F">
      <w:pPr>
        <w:ind w:firstLineChars="0" w:firstLine="0"/>
        <w:rPr>
          <w:sz w:val="36"/>
          <w:szCs w:val="36"/>
        </w:rPr>
      </w:pPr>
    </w:p>
    <w:p w:rsidR="00E6349F" w:rsidRPr="00B041FC" w:rsidRDefault="00B041FC">
      <w:pPr>
        <w:pStyle w:val="1"/>
        <w:numPr>
          <w:ilvl w:val="0"/>
          <w:numId w:val="0"/>
        </w:numPr>
        <w:rPr>
          <w:b w:val="0"/>
          <w:kern w:val="0"/>
          <w:sz w:val="36"/>
          <w:szCs w:val="36"/>
        </w:rPr>
      </w:pPr>
      <w:bookmarkStart w:id="11" w:name="_Toc511940060"/>
      <w:r w:rsidRPr="00B041FC">
        <w:rPr>
          <w:b w:val="0"/>
          <w:kern w:val="0"/>
          <w:sz w:val="36"/>
          <w:szCs w:val="36"/>
        </w:rPr>
        <w:lastRenderedPageBreak/>
        <w:t>solution</w:t>
      </w:r>
      <w:bookmarkEnd w:id="11"/>
    </w:p>
    <w:p w:rsidR="00E6349F" w:rsidRPr="00B041FC" w:rsidRDefault="00E6349F" w:rsidP="00B041FC">
      <w:pPr>
        <w:ind w:firstLine="720"/>
        <w:rPr>
          <w:sz w:val="36"/>
          <w:szCs w:val="36"/>
        </w:rPr>
      </w:pP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4"/>
        <w:gridCol w:w="2100"/>
        <w:gridCol w:w="2101"/>
        <w:gridCol w:w="2067"/>
      </w:tblGrid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表名</w:t>
            </w:r>
          </w:p>
        </w:tc>
        <w:tc>
          <w:tcPr>
            <w:tcW w:w="6268" w:type="dxa"/>
            <w:gridSpan w:val="3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solution</w:t>
            </w: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表描述</w:t>
            </w:r>
          </w:p>
        </w:tc>
        <w:tc>
          <w:tcPr>
            <w:tcW w:w="6268" w:type="dxa"/>
            <w:gridSpan w:val="3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学生的做题记录</w:t>
            </w: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列名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描述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类型</w:t>
            </w:r>
          </w:p>
        </w:tc>
        <w:tc>
          <w:tcPr>
            <w:tcW w:w="2067" w:type="dxa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Primary key</w:t>
            </w: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student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_id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学生的id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Varchar(50)</w:t>
            </w:r>
          </w:p>
        </w:tc>
        <w:tc>
          <w:tcPr>
            <w:tcW w:w="2067" w:type="dxa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√</w:t>
            </w: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paper_id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试卷的id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Varchar(50)</w:t>
            </w:r>
          </w:p>
        </w:tc>
        <w:tc>
          <w:tcPr>
            <w:tcW w:w="2067" w:type="dxa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√</w:t>
            </w: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question_id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问题的id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Varchar(50)</w:t>
            </w:r>
          </w:p>
        </w:tc>
        <w:tc>
          <w:tcPr>
            <w:tcW w:w="2067" w:type="dxa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√</w:t>
            </w: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content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学生提交的答案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Varchar(500)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point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该题获得的分数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I</w:t>
            </w: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nt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(3)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isright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是否正确（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”1”,”0”</w:t>
            </w: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）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Varchar(1)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</w:tbl>
    <w:p w:rsidR="00E6349F" w:rsidRPr="00B041FC" w:rsidRDefault="00E6349F">
      <w:pPr>
        <w:ind w:firstLineChars="0" w:firstLine="0"/>
        <w:rPr>
          <w:sz w:val="36"/>
          <w:szCs w:val="36"/>
        </w:rPr>
      </w:pPr>
    </w:p>
    <w:p w:rsidR="00E6349F" w:rsidRPr="00B041FC" w:rsidRDefault="00B041FC">
      <w:pPr>
        <w:pStyle w:val="1"/>
        <w:numPr>
          <w:ilvl w:val="0"/>
          <w:numId w:val="0"/>
        </w:numPr>
        <w:rPr>
          <w:b w:val="0"/>
          <w:kern w:val="0"/>
          <w:sz w:val="36"/>
          <w:szCs w:val="36"/>
        </w:rPr>
      </w:pPr>
      <w:bookmarkStart w:id="12" w:name="_Toc511940061"/>
      <w:r w:rsidRPr="00B041FC">
        <w:rPr>
          <w:b w:val="0"/>
          <w:kern w:val="0"/>
          <w:sz w:val="36"/>
          <w:szCs w:val="36"/>
        </w:rPr>
        <w:lastRenderedPageBreak/>
        <w:t>student</w:t>
      </w:r>
      <w:bookmarkEnd w:id="12"/>
    </w:p>
    <w:p w:rsidR="00E6349F" w:rsidRPr="00B041FC" w:rsidRDefault="00E6349F" w:rsidP="00B041FC">
      <w:pPr>
        <w:ind w:firstLine="720"/>
        <w:rPr>
          <w:sz w:val="36"/>
          <w:szCs w:val="36"/>
        </w:rPr>
      </w:pP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4"/>
        <w:gridCol w:w="2100"/>
        <w:gridCol w:w="2101"/>
        <w:gridCol w:w="2067"/>
      </w:tblGrid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表名</w:t>
            </w:r>
          </w:p>
        </w:tc>
        <w:tc>
          <w:tcPr>
            <w:tcW w:w="6268" w:type="dxa"/>
            <w:gridSpan w:val="3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s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tudent</w:t>
            </w: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表描述</w:t>
            </w:r>
          </w:p>
        </w:tc>
        <w:tc>
          <w:tcPr>
            <w:tcW w:w="6268" w:type="dxa"/>
            <w:gridSpan w:val="3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学生实体表</w:t>
            </w: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列名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描述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类型</w:t>
            </w:r>
          </w:p>
        </w:tc>
        <w:tc>
          <w:tcPr>
            <w:tcW w:w="2067" w:type="dxa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Primary key</w:t>
            </w: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student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_id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学生id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Varchar(50)</w:t>
            </w:r>
          </w:p>
        </w:tc>
        <w:tc>
          <w:tcPr>
            <w:tcW w:w="2067" w:type="dxa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√</w:t>
            </w: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p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hone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电话号码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Varchar(14)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p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assword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密码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Varchar(20)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c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reate_time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账号创建时间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D</w:t>
            </w: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atetime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p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ic_path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头像图片地址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Varchar(50)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n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ickname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昵称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Varchar(20)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b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irthday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生日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D</w:t>
            </w: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ate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s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ex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性别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Varchar(1)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lastRenderedPageBreak/>
              <w:t>s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chool</w:t>
            </w: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_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name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学校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Varchar(20)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token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登录密钥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Varchar(50)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c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lass_id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班级id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Varchar(50)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state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账号状态（0未激活，1已激活）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Varchar(1)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verify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_code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验证码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Varchar(20)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</w:tbl>
    <w:p w:rsidR="00E6349F" w:rsidRPr="00B041FC" w:rsidRDefault="00E6349F">
      <w:pPr>
        <w:ind w:firstLineChars="0" w:firstLine="0"/>
        <w:rPr>
          <w:sz w:val="36"/>
          <w:szCs w:val="36"/>
        </w:rPr>
      </w:pPr>
    </w:p>
    <w:p w:rsidR="00E6349F" w:rsidRPr="00B041FC" w:rsidRDefault="00B041FC">
      <w:pPr>
        <w:pStyle w:val="1"/>
        <w:numPr>
          <w:ilvl w:val="0"/>
          <w:numId w:val="0"/>
        </w:numPr>
        <w:rPr>
          <w:b w:val="0"/>
          <w:kern w:val="0"/>
          <w:sz w:val="36"/>
          <w:szCs w:val="36"/>
        </w:rPr>
      </w:pPr>
      <w:bookmarkStart w:id="13" w:name="_Toc511940062"/>
      <w:r w:rsidRPr="00B041FC">
        <w:rPr>
          <w:b w:val="0"/>
          <w:kern w:val="0"/>
          <w:sz w:val="36"/>
          <w:szCs w:val="36"/>
        </w:rPr>
        <w:lastRenderedPageBreak/>
        <w:t>student_</w:t>
      </w:r>
      <w:r w:rsidRPr="00B041FC">
        <w:rPr>
          <w:rFonts w:hint="eastAsia"/>
          <w:b w:val="0"/>
          <w:kern w:val="0"/>
          <w:sz w:val="36"/>
          <w:szCs w:val="36"/>
        </w:rPr>
        <w:t>p</w:t>
      </w:r>
      <w:r w:rsidRPr="00B041FC">
        <w:rPr>
          <w:b w:val="0"/>
          <w:kern w:val="0"/>
          <w:sz w:val="36"/>
          <w:szCs w:val="36"/>
        </w:rPr>
        <w:t>aper</w:t>
      </w:r>
      <w:bookmarkEnd w:id="13"/>
    </w:p>
    <w:p w:rsidR="00E6349F" w:rsidRPr="00B041FC" w:rsidRDefault="00E6349F" w:rsidP="00B041FC">
      <w:pPr>
        <w:ind w:firstLine="720"/>
        <w:rPr>
          <w:sz w:val="36"/>
          <w:szCs w:val="36"/>
        </w:rPr>
      </w:pPr>
    </w:p>
    <w:tbl>
      <w:tblPr>
        <w:tblW w:w="8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3"/>
        <w:gridCol w:w="3420"/>
        <w:gridCol w:w="1683"/>
        <w:gridCol w:w="1677"/>
      </w:tblGrid>
      <w:tr w:rsidR="00E6349F" w:rsidRPr="00B041FC">
        <w:tc>
          <w:tcPr>
            <w:tcW w:w="1933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表名</w:t>
            </w:r>
          </w:p>
        </w:tc>
        <w:tc>
          <w:tcPr>
            <w:tcW w:w="6780" w:type="dxa"/>
            <w:gridSpan w:val="3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student_paper</w:t>
            </w:r>
          </w:p>
        </w:tc>
      </w:tr>
      <w:tr w:rsidR="00E6349F" w:rsidRPr="00B041FC">
        <w:tc>
          <w:tcPr>
            <w:tcW w:w="1933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表描述</w:t>
            </w:r>
          </w:p>
        </w:tc>
        <w:tc>
          <w:tcPr>
            <w:tcW w:w="6780" w:type="dxa"/>
            <w:gridSpan w:val="3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bCs/>
                <w:kern w:val="0"/>
                <w:sz w:val="36"/>
                <w:szCs w:val="36"/>
              </w:rPr>
              <w:t>Student和paper之间的关系表，它们是多对多的关系，一个student可以做多张试卷，一张试卷可以给多个学生做</w:t>
            </w:r>
          </w:p>
        </w:tc>
      </w:tr>
      <w:tr w:rsidR="00E6349F" w:rsidRPr="00B041FC">
        <w:tc>
          <w:tcPr>
            <w:tcW w:w="1933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列名</w:t>
            </w:r>
          </w:p>
        </w:tc>
        <w:tc>
          <w:tcPr>
            <w:tcW w:w="342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描述</w:t>
            </w:r>
          </w:p>
        </w:tc>
        <w:tc>
          <w:tcPr>
            <w:tcW w:w="1683" w:type="dxa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类型</w:t>
            </w:r>
          </w:p>
        </w:tc>
        <w:tc>
          <w:tcPr>
            <w:tcW w:w="1677" w:type="dxa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Primary key</w:t>
            </w:r>
          </w:p>
        </w:tc>
      </w:tr>
      <w:tr w:rsidR="00E6349F" w:rsidRPr="00B041FC">
        <w:tc>
          <w:tcPr>
            <w:tcW w:w="1933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paper_id</w:t>
            </w:r>
          </w:p>
        </w:tc>
        <w:tc>
          <w:tcPr>
            <w:tcW w:w="342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试卷的ID</w:t>
            </w:r>
          </w:p>
        </w:tc>
        <w:tc>
          <w:tcPr>
            <w:tcW w:w="1683" w:type="dxa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</w:t>
            </w: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50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)</w:t>
            </w:r>
          </w:p>
        </w:tc>
        <w:tc>
          <w:tcPr>
            <w:tcW w:w="1677" w:type="dxa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√</w:t>
            </w:r>
          </w:p>
        </w:tc>
      </w:tr>
      <w:tr w:rsidR="00E6349F" w:rsidRPr="00B041FC">
        <w:tc>
          <w:tcPr>
            <w:tcW w:w="1933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s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tudent_id</w:t>
            </w:r>
          </w:p>
        </w:tc>
        <w:tc>
          <w:tcPr>
            <w:tcW w:w="342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学生的ID，跟paper_id配合使用，表明某个学生跟某张试卷有关</w:t>
            </w:r>
          </w:p>
        </w:tc>
        <w:tc>
          <w:tcPr>
            <w:tcW w:w="1683" w:type="dxa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</w:t>
            </w: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50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)</w:t>
            </w:r>
          </w:p>
        </w:tc>
        <w:tc>
          <w:tcPr>
            <w:tcW w:w="1677" w:type="dxa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√</w:t>
            </w:r>
          </w:p>
        </w:tc>
      </w:tr>
      <w:tr w:rsidR="00E6349F" w:rsidRPr="00B041FC">
        <w:tc>
          <w:tcPr>
            <w:tcW w:w="1933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submit</w:t>
            </w:r>
          </w:p>
        </w:tc>
        <w:tc>
          <w:tcPr>
            <w:tcW w:w="342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1表示该学生已提交试卷，0表示该学生未提交试卷</w:t>
            </w:r>
          </w:p>
        </w:tc>
        <w:tc>
          <w:tcPr>
            <w:tcW w:w="1683" w:type="dxa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Varchar(1)</w:t>
            </w:r>
          </w:p>
        </w:tc>
        <w:tc>
          <w:tcPr>
            <w:tcW w:w="167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1933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submit_time</w:t>
            </w:r>
          </w:p>
        </w:tc>
        <w:tc>
          <w:tcPr>
            <w:tcW w:w="342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提交试卷的时间，如果submit为0，则这个时间不存在</w:t>
            </w:r>
          </w:p>
        </w:tc>
        <w:tc>
          <w:tcPr>
            <w:tcW w:w="1683" w:type="dxa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Datetime</w:t>
            </w:r>
          </w:p>
        </w:tc>
        <w:tc>
          <w:tcPr>
            <w:tcW w:w="167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1933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lastRenderedPageBreak/>
              <w:t>s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core</w:t>
            </w:r>
          </w:p>
        </w:tc>
        <w:tc>
          <w:tcPr>
            <w:tcW w:w="342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学生试卷分数</w:t>
            </w:r>
          </w:p>
        </w:tc>
        <w:tc>
          <w:tcPr>
            <w:tcW w:w="1683" w:type="dxa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Int</w:t>
            </w:r>
          </w:p>
        </w:tc>
        <w:tc>
          <w:tcPr>
            <w:tcW w:w="167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1933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bCs/>
                <w:kern w:val="0"/>
                <w:sz w:val="36"/>
                <w:szCs w:val="36"/>
              </w:rPr>
              <w:t>use</w:t>
            </w:r>
            <w:r w:rsidRPr="00B041FC">
              <w:rPr>
                <w:rFonts w:ascii="宋体" w:hAnsi="宋体" w:cs="宋体" w:hint="eastAsia"/>
                <w:bCs/>
                <w:kern w:val="0"/>
                <w:sz w:val="36"/>
                <w:szCs w:val="36"/>
              </w:rPr>
              <w:t>d</w:t>
            </w:r>
            <w:r w:rsidRPr="00B041FC">
              <w:rPr>
                <w:rFonts w:ascii="宋体" w:hAnsi="宋体" w:cs="宋体"/>
                <w:bCs/>
                <w:kern w:val="0"/>
                <w:sz w:val="36"/>
                <w:szCs w:val="36"/>
              </w:rPr>
              <w:t>_time</w:t>
            </w:r>
          </w:p>
        </w:tc>
        <w:tc>
          <w:tcPr>
            <w:tcW w:w="342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bCs/>
                <w:kern w:val="0"/>
                <w:sz w:val="36"/>
                <w:szCs w:val="36"/>
              </w:rPr>
              <w:t>做试卷所用时间</w:t>
            </w:r>
          </w:p>
        </w:tc>
        <w:tc>
          <w:tcPr>
            <w:tcW w:w="1683" w:type="dxa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Int</w:t>
            </w:r>
          </w:p>
        </w:tc>
        <w:tc>
          <w:tcPr>
            <w:tcW w:w="167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1933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bCs/>
                <w:kern w:val="0"/>
                <w:sz w:val="36"/>
                <w:szCs w:val="36"/>
              </w:rPr>
              <w:t>s</w:t>
            </w:r>
            <w:r w:rsidRPr="00B041FC">
              <w:rPr>
                <w:rFonts w:ascii="宋体" w:hAnsi="宋体" w:cs="宋体"/>
                <w:bCs/>
                <w:kern w:val="0"/>
                <w:sz w:val="36"/>
                <w:szCs w:val="36"/>
              </w:rPr>
              <w:t>tart_time</w:t>
            </w:r>
          </w:p>
        </w:tc>
        <w:tc>
          <w:tcPr>
            <w:tcW w:w="342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bCs/>
                <w:kern w:val="0"/>
                <w:sz w:val="36"/>
                <w:szCs w:val="36"/>
              </w:rPr>
              <w:t>做试卷开始时间</w:t>
            </w:r>
          </w:p>
        </w:tc>
        <w:tc>
          <w:tcPr>
            <w:tcW w:w="1683" w:type="dxa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Datetime</w:t>
            </w:r>
          </w:p>
        </w:tc>
        <w:tc>
          <w:tcPr>
            <w:tcW w:w="167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1933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bCs/>
                <w:kern w:val="0"/>
                <w:sz w:val="36"/>
                <w:szCs w:val="36"/>
              </w:rPr>
              <w:t>T</w:t>
            </w:r>
            <w:r w:rsidRPr="00B041FC">
              <w:rPr>
                <w:rFonts w:ascii="宋体" w:hAnsi="宋体" w:cs="宋体" w:hint="eastAsia"/>
                <w:bCs/>
                <w:kern w:val="0"/>
                <w:sz w:val="36"/>
                <w:szCs w:val="36"/>
              </w:rPr>
              <w:t>ype</w:t>
            </w:r>
          </w:p>
        </w:tc>
        <w:tc>
          <w:tcPr>
            <w:tcW w:w="342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bCs/>
                <w:kern w:val="0"/>
                <w:sz w:val="36"/>
                <w:szCs w:val="36"/>
              </w:rPr>
              <w:t>0代表试卷，1代表作业，2代表练习</w:t>
            </w:r>
          </w:p>
        </w:tc>
        <w:tc>
          <w:tcPr>
            <w:tcW w:w="1683" w:type="dxa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Varchar(1)</w:t>
            </w:r>
          </w:p>
        </w:tc>
        <w:tc>
          <w:tcPr>
            <w:tcW w:w="167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</w:tbl>
    <w:p w:rsidR="00E6349F" w:rsidRPr="00B041FC" w:rsidRDefault="00E6349F" w:rsidP="00B041FC">
      <w:pPr>
        <w:ind w:firstLine="720"/>
        <w:rPr>
          <w:sz w:val="36"/>
          <w:szCs w:val="36"/>
        </w:rPr>
      </w:pPr>
    </w:p>
    <w:p w:rsidR="00E6349F" w:rsidRPr="00B041FC" w:rsidRDefault="00B041FC">
      <w:pPr>
        <w:pStyle w:val="1"/>
        <w:numPr>
          <w:ilvl w:val="0"/>
          <w:numId w:val="0"/>
        </w:numPr>
        <w:rPr>
          <w:b w:val="0"/>
          <w:kern w:val="0"/>
          <w:sz w:val="36"/>
          <w:szCs w:val="36"/>
        </w:rPr>
      </w:pPr>
      <w:bookmarkStart w:id="14" w:name="_Toc511940063"/>
      <w:r w:rsidRPr="00B041FC">
        <w:rPr>
          <w:b w:val="0"/>
          <w:kern w:val="0"/>
          <w:sz w:val="36"/>
          <w:szCs w:val="36"/>
        </w:rPr>
        <w:lastRenderedPageBreak/>
        <w:t>teacher</w:t>
      </w:r>
      <w:bookmarkEnd w:id="14"/>
    </w:p>
    <w:p w:rsidR="00E6349F" w:rsidRPr="00B041FC" w:rsidRDefault="00E6349F" w:rsidP="00B041FC">
      <w:pPr>
        <w:ind w:firstLine="720"/>
        <w:rPr>
          <w:sz w:val="36"/>
          <w:szCs w:val="36"/>
        </w:rPr>
      </w:pP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4"/>
        <w:gridCol w:w="2100"/>
        <w:gridCol w:w="2101"/>
        <w:gridCol w:w="2067"/>
      </w:tblGrid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表名</w:t>
            </w:r>
          </w:p>
        </w:tc>
        <w:tc>
          <w:tcPr>
            <w:tcW w:w="6268" w:type="dxa"/>
            <w:gridSpan w:val="3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t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eacher</w:t>
            </w: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表描述</w:t>
            </w:r>
          </w:p>
        </w:tc>
        <w:tc>
          <w:tcPr>
            <w:tcW w:w="6268" w:type="dxa"/>
            <w:gridSpan w:val="3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老师实体表</w:t>
            </w: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列名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描述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类型</w:t>
            </w:r>
          </w:p>
        </w:tc>
        <w:tc>
          <w:tcPr>
            <w:tcW w:w="2067" w:type="dxa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Primary key</w:t>
            </w: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t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eacher_id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老师id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Varchar(50)</w:t>
            </w:r>
          </w:p>
        </w:tc>
        <w:tc>
          <w:tcPr>
            <w:tcW w:w="2067" w:type="dxa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√</w:t>
            </w: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p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hone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电话号码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Varchar(14)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p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assword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密码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Varchar(20)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n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ame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老师实名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Varchar(20)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b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irthday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生日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D</w:t>
            </w: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ate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school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_name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学校名字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Varchar(20)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p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ic_path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头像图片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Varchar(50)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s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ex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性别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Varchar(1)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lastRenderedPageBreak/>
              <w:t>c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reate_time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账号创建时间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D</w:t>
            </w: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atetime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t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oken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登录码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Varchar(50)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n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ickname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昵称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Varchar(50)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state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账号状态（0未激活，1已激活）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Varchar(1)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verify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_code</w:t>
            </w:r>
          </w:p>
        </w:tc>
        <w:tc>
          <w:tcPr>
            <w:tcW w:w="2100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验证码</w:t>
            </w:r>
          </w:p>
        </w:tc>
        <w:tc>
          <w:tcPr>
            <w:tcW w:w="21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Varchar(20)</w:t>
            </w:r>
          </w:p>
        </w:tc>
        <w:tc>
          <w:tcPr>
            <w:tcW w:w="2067" w:type="dxa"/>
          </w:tcPr>
          <w:p w:rsidR="00E6349F" w:rsidRPr="00B041FC" w:rsidRDefault="00E6349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</w:tbl>
    <w:p w:rsidR="00E6349F" w:rsidRPr="00B041FC" w:rsidRDefault="00B041FC">
      <w:pPr>
        <w:pStyle w:val="1"/>
        <w:numPr>
          <w:ilvl w:val="0"/>
          <w:numId w:val="0"/>
        </w:numPr>
        <w:rPr>
          <w:b w:val="0"/>
          <w:kern w:val="0"/>
          <w:sz w:val="36"/>
          <w:szCs w:val="36"/>
        </w:rPr>
      </w:pPr>
      <w:bookmarkStart w:id="15" w:name="_Toc511940064"/>
      <w:r w:rsidRPr="00B041FC">
        <w:rPr>
          <w:b w:val="0"/>
          <w:kern w:val="0"/>
          <w:sz w:val="36"/>
          <w:szCs w:val="36"/>
        </w:rPr>
        <w:lastRenderedPageBreak/>
        <w:t>teacher_class</w:t>
      </w:r>
      <w:bookmarkEnd w:id="15"/>
    </w:p>
    <w:p w:rsidR="00E6349F" w:rsidRPr="00B041FC" w:rsidRDefault="00E6349F" w:rsidP="00B041FC">
      <w:pPr>
        <w:ind w:firstLine="720"/>
        <w:rPr>
          <w:sz w:val="36"/>
          <w:szCs w:val="36"/>
        </w:rPr>
      </w:pP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2095"/>
        <w:gridCol w:w="2095"/>
        <w:gridCol w:w="2064"/>
      </w:tblGrid>
      <w:tr w:rsidR="00E6349F" w:rsidRPr="00B041FC">
        <w:tc>
          <w:tcPr>
            <w:tcW w:w="2388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表名</w:t>
            </w:r>
          </w:p>
        </w:tc>
        <w:tc>
          <w:tcPr>
            <w:tcW w:w="6254" w:type="dxa"/>
            <w:gridSpan w:val="3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t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eacher_class</w:t>
            </w:r>
          </w:p>
        </w:tc>
      </w:tr>
      <w:tr w:rsidR="00E6349F" w:rsidRPr="00B041FC">
        <w:tc>
          <w:tcPr>
            <w:tcW w:w="2388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表描述</w:t>
            </w:r>
          </w:p>
        </w:tc>
        <w:tc>
          <w:tcPr>
            <w:tcW w:w="6254" w:type="dxa"/>
            <w:gridSpan w:val="3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老师和班级的关系表</w:t>
            </w:r>
          </w:p>
        </w:tc>
      </w:tr>
      <w:tr w:rsidR="00E6349F" w:rsidRPr="00B041FC">
        <w:tc>
          <w:tcPr>
            <w:tcW w:w="2388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列名</w:t>
            </w:r>
          </w:p>
        </w:tc>
        <w:tc>
          <w:tcPr>
            <w:tcW w:w="2095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描述</w:t>
            </w:r>
          </w:p>
        </w:tc>
        <w:tc>
          <w:tcPr>
            <w:tcW w:w="2095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类型</w:t>
            </w:r>
          </w:p>
        </w:tc>
        <w:tc>
          <w:tcPr>
            <w:tcW w:w="2064" w:type="dxa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Primary key</w:t>
            </w:r>
          </w:p>
        </w:tc>
      </w:tr>
      <w:tr w:rsidR="00E6349F" w:rsidRPr="00B041FC">
        <w:tc>
          <w:tcPr>
            <w:tcW w:w="2388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class_id</w:t>
            </w:r>
          </w:p>
        </w:tc>
        <w:tc>
          <w:tcPr>
            <w:tcW w:w="2095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班级id</w:t>
            </w:r>
          </w:p>
        </w:tc>
        <w:tc>
          <w:tcPr>
            <w:tcW w:w="2095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Varchar(50)</w:t>
            </w:r>
          </w:p>
        </w:tc>
        <w:tc>
          <w:tcPr>
            <w:tcW w:w="2064" w:type="dxa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√</w:t>
            </w:r>
          </w:p>
        </w:tc>
      </w:tr>
      <w:tr w:rsidR="00E6349F" w:rsidRPr="00B041FC">
        <w:tc>
          <w:tcPr>
            <w:tcW w:w="2388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t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eacher_id</w:t>
            </w:r>
          </w:p>
        </w:tc>
        <w:tc>
          <w:tcPr>
            <w:tcW w:w="2095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老师id</w:t>
            </w:r>
          </w:p>
        </w:tc>
        <w:tc>
          <w:tcPr>
            <w:tcW w:w="2095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Varchar(50)</w:t>
            </w:r>
          </w:p>
        </w:tc>
        <w:tc>
          <w:tcPr>
            <w:tcW w:w="2064" w:type="dxa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√</w:t>
            </w:r>
          </w:p>
        </w:tc>
      </w:tr>
    </w:tbl>
    <w:p w:rsidR="00E6349F" w:rsidRPr="00B041FC" w:rsidRDefault="00E6349F" w:rsidP="00B041FC">
      <w:pPr>
        <w:ind w:firstLine="720"/>
        <w:rPr>
          <w:sz w:val="36"/>
          <w:szCs w:val="36"/>
        </w:rPr>
      </w:pPr>
    </w:p>
    <w:p w:rsidR="00E6349F" w:rsidRPr="00B041FC" w:rsidRDefault="00B041FC">
      <w:pPr>
        <w:pStyle w:val="1"/>
        <w:numPr>
          <w:ilvl w:val="0"/>
          <w:numId w:val="0"/>
        </w:numPr>
        <w:rPr>
          <w:b w:val="0"/>
          <w:kern w:val="0"/>
          <w:sz w:val="36"/>
          <w:szCs w:val="36"/>
        </w:rPr>
      </w:pPr>
      <w:bookmarkStart w:id="16" w:name="_Toc511940065"/>
      <w:r w:rsidRPr="00B041FC">
        <w:rPr>
          <w:b w:val="0"/>
          <w:kern w:val="0"/>
          <w:sz w:val="36"/>
          <w:szCs w:val="36"/>
        </w:rPr>
        <w:lastRenderedPageBreak/>
        <w:t>title</w:t>
      </w:r>
      <w:bookmarkEnd w:id="16"/>
    </w:p>
    <w:p w:rsidR="00E6349F" w:rsidRPr="00B041FC" w:rsidRDefault="00E6349F" w:rsidP="00B041FC">
      <w:pPr>
        <w:ind w:firstLine="720"/>
        <w:rPr>
          <w:sz w:val="36"/>
          <w:szCs w:val="36"/>
        </w:rPr>
      </w:pPr>
    </w:p>
    <w:tbl>
      <w:tblPr>
        <w:tblStyle w:val="af3"/>
        <w:tblW w:w="8720" w:type="dxa"/>
        <w:tblLayout w:type="fixed"/>
        <w:tblLook w:val="04A0" w:firstRow="1" w:lastRow="0" w:firstColumn="1" w:lastColumn="0" w:noHBand="0" w:noVBand="1"/>
      </w:tblPr>
      <w:tblGrid>
        <w:gridCol w:w="2235"/>
        <w:gridCol w:w="2126"/>
        <w:gridCol w:w="2217"/>
        <w:gridCol w:w="2142"/>
      </w:tblGrid>
      <w:tr w:rsidR="00E6349F" w:rsidRPr="00B041FC">
        <w:tc>
          <w:tcPr>
            <w:tcW w:w="2235" w:type="dxa"/>
          </w:tcPr>
          <w:p w:rsidR="00E6349F" w:rsidRPr="00B041FC" w:rsidRDefault="00B041FC" w:rsidP="00B041FC">
            <w:pPr>
              <w:ind w:firstLine="720"/>
              <w:jc w:val="center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表名</w:t>
            </w:r>
          </w:p>
        </w:tc>
        <w:tc>
          <w:tcPr>
            <w:tcW w:w="6485" w:type="dxa"/>
            <w:gridSpan w:val="3"/>
          </w:tcPr>
          <w:p w:rsidR="00E6349F" w:rsidRPr="00B041FC" w:rsidRDefault="00B041FC" w:rsidP="00B041FC">
            <w:pPr>
              <w:ind w:firstLine="720"/>
              <w:jc w:val="center"/>
              <w:rPr>
                <w:sz w:val="36"/>
                <w:szCs w:val="36"/>
              </w:rPr>
            </w:pPr>
            <w:r w:rsidRPr="00B041FC">
              <w:rPr>
                <w:sz w:val="36"/>
                <w:szCs w:val="36"/>
              </w:rPr>
              <w:t>t</w:t>
            </w:r>
            <w:r w:rsidRPr="00B041FC">
              <w:rPr>
                <w:rFonts w:hint="eastAsia"/>
                <w:sz w:val="36"/>
                <w:szCs w:val="36"/>
              </w:rPr>
              <w:t>itle</w:t>
            </w:r>
          </w:p>
        </w:tc>
      </w:tr>
      <w:tr w:rsidR="00E6349F" w:rsidRPr="00B041FC">
        <w:tc>
          <w:tcPr>
            <w:tcW w:w="2235" w:type="dxa"/>
          </w:tcPr>
          <w:p w:rsidR="00E6349F" w:rsidRPr="00B041FC" w:rsidRDefault="00B041FC" w:rsidP="00B041FC">
            <w:pPr>
              <w:ind w:firstLine="720"/>
              <w:jc w:val="center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表描述</w:t>
            </w:r>
          </w:p>
        </w:tc>
        <w:tc>
          <w:tcPr>
            <w:tcW w:w="6485" w:type="dxa"/>
            <w:gridSpan w:val="3"/>
          </w:tcPr>
          <w:p w:rsidR="00E6349F" w:rsidRPr="00B041FC" w:rsidRDefault="00B041FC" w:rsidP="00B041FC">
            <w:pPr>
              <w:ind w:firstLine="720"/>
              <w:jc w:val="center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考虑到很多选择题，多个选择题共享</w:t>
            </w:r>
            <w:ins w:id="17" w:author="baicai" w:date="2018-04-11T09:31:00Z">
              <w:r w:rsidRPr="00B041FC">
                <w:rPr>
                  <w:rFonts w:hint="eastAsia"/>
                  <w:sz w:val="36"/>
                  <w:szCs w:val="36"/>
                </w:rPr>
                <w:t>对应</w:t>
              </w:r>
            </w:ins>
            <w:r w:rsidRPr="00B041FC">
              <w:rPr>
                <w:rFonts w:hint="eastAsia"/>
                <w:sz w:val="36"/>
                <w:szCs w:val="36"/>
              </w:rPr>
              <w:t>一个题目（如英语阅读</w:t>
            </w:r>
            <w:ins w:id="18" w:author="baicai" w:date="2018-04-11T09:31:00Z">
              <w:r w:rsidRPr="00B041FC">
                <w:rPr>
                  <w:rFonts w:hint="eastAsia"/>
                  <w:sz w:val="36"/>
                  <w:szCs w:val="36"/>
                </w:rPr>
                <w:t>,</w:t>
              </w:r>
            </w:ins>
            <w:r w:rsidRPr="00B041FC">
              <w:rPr>
                <w:rFonts w:hint="eastAsia"/>
                <w:sz w:val="36"/>
                <w:szCs w:val="36"/>
              </w:rPr>
              <w:t>一篇文章有五个选择题），因此题目内容单开一个表，由于</w:t>
            </w:r>
            <w:r w:rsidRPr="00B041FC">
              <w:rPr>
                <w:rFonts w:hint="eastAsia"/>
                <w:sz w:val="36"/>
                <w:szCs w:val="36"/>
              </w:rPr>
              <w:t>title</w:t>
            </w:r>
            <w:r w:rsidRPr="00B041FC">
              <w:rPr>
                <w:rFonts w:hint="eastAsia"/>
                <w:sz w:val="36"/>
                <w:szCs w:val="36"/>
              </w:rPr>
              <w:t>和</w:t>
            </w:r>
            <w:r w:rsidRPr="00B041FC">
              <w:rPr>
                <w:rFonts w:hint="eastAsia"/>
                <w:sz w:val="36"/>
                <w:szCs w:val="36"/>
              </w:rPr>
              <w:t>question</w:t>
            </w:r>
            <w:r w:rsidRPr="00B041FC">
              <w:rPr>
                <w:rFonts w:hint="eastAsia"/>
                <w:sz w:val="36"/>
                <w:szCs w:val="36"/>
              </w:rPr>
              <w:t>是一对多的关系，所以在</w:t>
            </w:r>
            <w:r w:rsidRPr="00B041FC">
              <w:rPr>
                <w:rFonts w:hint="eastAsia"/>
                <w:sz w:val="36"/>
                <w:szCs w:val="36"/>
              </w:rPr>
              <w:t>total_question</w:t>
            </w:r>
            <w:r w:rsidRPr="00B041FC">
              <w:rPr>
                <w:rFonts w:hint="eastAsia"/>
                <w:sz w:val="36"/>
                <w:szCs w:val="36"/>
              </w:rPr>
              <w:t>表里存</w:t>
            </w:r>
            <w:r w:rsidRPr="00B041FC">
              <w:rPr>
                <w:rFonts w:hint="eastAsia"/>
                <w:sz w:val="36"/>
                <w:szCs w:val="36"/>
              </w:rPr>
              <w:t>title_id</w:t>
            </w:r>
            <w:r w:rsidRPr="00B041FC">
              <w:rPr>
                <w:rFonts w:hint="eastAsia"/>
                <w:sz w:val="36"/>
                <w:szCs w:val="36"/>
              </w:rPr>
              <w:t>，直接表示</w:t>
            </w:r>
            <w:ins w:id="19" w:author="baicai" w:date="2018-04-11T09:31:00Z">
              <w:r w:rsidRPr="00B041FC">
                <w:rPr>
                  <w:rFonts w:hint="eastAsia"/>
                  <w:sz w:val="36"/>
                  <w:szCs w:val="36"/>
                </w:rPr>
                <w:t>question</w:t>
              </w:r>
              <w:r w:rsidRPr="00B041FC">
                <w:rPr>
                  <w:rFonts w:hint="eastAsia"/>
                  <w:sz w:val="36"/>
                  <w:szCs w:val="36"/>
                </w:rPr>
                <w:t>和</w:t>
              </w:r>
              <w:r w:rsidRPr="00B041FC">
                <w:rPr>
                  <w:rFonts w:hint="eastAsia"/>
                  <w:sz w:val="36"/>
                  <w:szCs w:val="36"/>
                </w:rPr>
                <w:t>title</w:t>
              </w:r>
              <w:r w:rsidRPr="00B041FC">
                <w:rPr>
                  <w:rFonts w:hint="eastAsia"/>
                  <w:sz w:val="36"/>
                  <w:szCs w:val="36"/>
                </w:rPr>
                <w:t>的关系，免去再建一张关系表</w:t>
              </w:r>
            </w:ins>
          </w:p>
        </w:tc>
      </w:tr>
      <w:tr w:rsidR="00E6349F" w:rsidRPr="00B041FC">
        <w:tc>
          <w:tcPr>
            <w:tcW w:w="2235" w:type="dxa"/>
          </w:tcPr>
          <w:p w:rsidR="00E6349F" w:rsidRPr="00B041FC" w:rsidRDefault="00B041FC" w:rsidP="00B041FC">
            <w:pPr>
              <w:ind w:firstLine="720"/>
              <w:jc w:val="center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列名</w:t>
            </w:r>
          </w:p>
        </w:tc>
        <w:tc>
          <w:tcPr>
            <w:tcW w:w="2126" w:type="dxa"/>
          </w:tcPr>
          <w:p w:rsidR="00E6349F" w:rsidRPr="00B041FC" w:rsidRDefault="00B041FC" w:rsidP="00B041FC">
            <w:pPr>
              <w:ind w:firstLine="720"/>
              <w:jc w:val="center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描述</w:t>
            </w:r>
          </w:p>
        </w:tc>
        <w:tc>
          <w:tcPr>
            <w:tcW w:w="2217" w:type="dxa"/>
          </w:tcPr>
          <w:p w:rsidR="00E6349F" w:rsidRPr="00B041FC" w:rsidRDefault="00B041FC" w:rsidP="00B041FC">
            <w:pPr>
              <w:ind w:firstLine="720"/>
              <w:jc w:val="center"/>
              <w:rPr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Varchar(50)</w:t>
            </w:r>
          </w:p>
        </w:tc>
        <w:tc>
          <w:tcPr>
            <w:tcW w:w="2142" w:type="dxa"/>
          </w:tcPr>
          <w:p w:rsidR="00E6349F" w:rsidRPr="00B041FC" w:rsidRDefault="00B041FC" w:rsidP="00B041FC">
            <w:pPr>
              <w:ind w:firstLine="72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Primary key</w:t>
            </w:r>
          </w:p>
        </w:tc>
      </w:tr>
      <w:tr w:rsidR="00E6349F" w:rsidRPr="00B041FC">
        <w:tc>
          <w:tcPr>
            <w:tcW w:w="2235" w:type="dxa"/>
          </w:tcPr>
          <w:p w:rsidR="00E6349F" w:rsidRPr="00B041FC" w:rsidRDefault="00B041FC" w:rsidP="00B041FC">
            <w:pPr>
              <w:ind w:firstLine="720"/>
              <w:jc w:val="center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title_id</w:t>
            </w:r>
          </w:p>
        </w:tc>
        <w:tc>
          <w:tcPr>
            <w:tcW w:w="2126" w:type="dxa"/>
          </w:tcPr>
          <w:p w:rsidR="00E6349F" w:rsidRPr="00B041FC" w:rsidRDefault="00B041FC" w:rsidP="00B041FC">
            <w:pPr>
              <w:ind w:firstLine="720"/>
              <w:jc w:val="center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题目</w:t>
            </w:r>
            <w:r w:rsidRPr="00B041FC">
              <w:rPr>
                <w:rFonts w:hint="eastAsia"/>
                <w:sz w:val="36"/>
                <w:szCs w:val="36"/>
              </w:rPr>
              <w:t>id</w:t>
            </w:r>
          </w:p>
        </w:tc>
        <w:tc>
          <w:tcPr>
            <w:tcW w:w="2217" w:type="dxa"/>
          </w:tcPr>
          <w:p w:rsidR="00E6349F" w:rsidRPr="00B041FC" w:rsidRDefault="00B041FC" w:rsidP="00B041FC">
            <w:pPr>
              <w:ind w:firstLine="720"/>
              <w:jc w:val="center"/>
              <w:rPr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Varchar(50)</w:t>
            </w:r>
          </w:p>
        </w:tc>
        <w:tc>
          <w:tcPr>
            <w:tcW w:w="2142" w:type="dxa"/>
          </w:tcPr>
          <w:p w:rsidR="00E6349F" w:rsidRPr="00B041FC" w:rsidRDefault="00B041FC" w:rsidP="00B041FC">
            <w:pPr>
              <w:ind w:firstLine="72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√</w:t>
            </w:r>
          </w:p>
        </w:tc>
      </w:tr>
      <w:tr w:rsidR="00E6349F" w:rsidRPr="00B041FC">
        <w:tc>
          <w:tcPr>
            <w:tcW w:w="2235" w:type="dxa"/>
          </w:tcPr>
          <w:p w:rsidR="00E6349F" w:rsidRPr="00B041FC" w:rsidRDefault="00B041FC" w:rsidP="00B041FC">
            <w:pPr>
              <w:ind w:firstLine="720"/>
              <w:jc w:val="center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title_content</w:t>
            </w:r>
          </w:p>
        </w:tc>
        <w:tc>
          <w:tcPr>
            <w:tcW w:w="2126" w:type="dxa"/>
          </w:tcPr>
          <w:p w:rsidR="00E6349F" w:rsidRPr="00B041FC" w:rsidRDefault="00B041FC" w:rsidP="00B041FC">
            <w:pPr>
              <w:ind w:firstLine="720"/>
              <w:jc w:val="center"/>
              <w:rPr>
                <w:sz w:val="36"/>
                <w:szCs w:val="36"/>
              </w:rPr>
            </w:pPr>
            <w:r w:rsidRPr="00B041FC">
              <w:rPr>
                <w:rFonts w:hint="eastAsia"/>
                <w:sz w:val="36"/>
                <w:szCs w:val="36"/>
              </w:rPr>
              <w:t>题目内容</w:t>
            </w:r>
          </w:p>
        </w:tc>
        <w:tc>
          <w:tcPr>
            <w:tcW w:w="2217" w:type="dxa"/>
          </w:tcPr>
          <w:p w:rsidR="00E6349F" w:rsidRPr="00B041FC" w:rsidRDefault="00B041FC" w:rsidP="00B041FC">
            <w:pPr>
              <w:ind w:firstLine="720"/>
              <w:jc w:val="center"/>
              <w:rPr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Varchar(3000)</w:t>
            </w:r>
          </w:p>
        </w:tc>
        <w:tc>
          <w:tcPr>
            <w:tcW w:w="2142" w:type="dxa"/>
          </w:tcPr>
          <w:p w:rsidR="00E6349F" w:rsidRPr="00B041FC" w:rsidRDefault="00E6349F" w:rsidP="00B041FC">
            <w:pPr>
              <w:ind w:firstLine="72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</w:tr>
    </w:tbl>
    <w:p w:rsidR="00E6349F" w:rsidRPr="00B041FC" w:rsidRDefault="00E6349F" w:rsidP="00B041FC">
      <w:pPr>
        <w:ind w:firstLine="720"/>
        <w:rPr>
          <w:sz w:val="36"/>
          <w:szCs w:val="36"/>
        </w:rPr>
      </w:pPr>
    </w:p>
    <w:p w:rsidR="00E6349F" w:rsidRPr="00B041FC" w:rsidRDefault="00B041FC">
      <w:pPr>
        <w:pStyle w:val="1"/>
        <w:numPr>
          <w:ilvl w:val="0"/>
          <w:numId w:val="0"/>
        </w:numPr>
        <w:rPr>
          <w:b w:val="0"/>
          <w:kern w:val="0"/>
          <w:sz w:val="36"/>
          <w:szCs w:val="36"/>
        </w:rPr>
      </w:pPr>
      <w:bookmarkStart w:id="20" w:name="_Toc511940066"/>
      <w:r w:rsidRPr="00B041FC">
        <w:rPr>
          <w:b w:val="0"/>
          <w:kern w:val="0"/>
          <w:sz w:val="36"/>
          <w:szCs w:val="36"/>
        </w:rPr>
        <w:lastRenderedPageBreak/>
        <w:t>like</w:t>
      </w:r>
      <w:bookmarkEnd w:id="20"/>
    </w:p>
    <w:p w:rsidR="00E6349F" w:rsidRPr="00B041FC" w:rsidRDefault="00E6349F" w:rsidP="00B041FC">
      <w:pPr>
        <w:ind w:firstLine="720"/>
        <w:rPr>
          <w:sz w:val="36"/>
          <w:szCs w:val="36"/>
        </w:rPr>
      </w:pP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4"/>
        <w:gridCol w:w="4201"/>
        <w:gridCol w:w="2067"/>
      </w:tblGrid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表名</w:t>
            </w:r>
          </w:p>
        </w:tc>
        <w:tc>
          <w:tcPr>
            <w:tcW w:w="6268" w:type="dxa"/>
            <w:gridSpan w:val="2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like</w:t>
            </w: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表描述</w:t>
            </w:r>
          </w:p>
        </w:tc>
        <w:tc>
          <w:tcPr>
            <w:tcW w:w="6268" w:type="dxa"/>
            <w:gridSpan w:val="2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用户点赞answer表</w:t>
            </w: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列名</w:t>
            </w:r>
          </w:p>
        </w:tc>
        <w:tc>
          <w:tcPr>
            <w:tcW w:w="42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描述</w:t>
            </w:r>
          </w:p>
        </w:tc>
        <w:tc>
          <w:tcPr>
            <w:tcW w:w="2067" w:type="dxa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Primary key</w:t>
            </w: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student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_id</w:t>
            </w:r>
          </w:p>
        </w:tc>
        <w:tc>
          <w:tcPr>
            <w:tcW w:w="42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学生id</w:t>
            </w:r>
          </w:p>
        </w:tc>
        <w:tc>
          <w:tcPr>
            <w:tcW w:w="2067" w:type="dxa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√</w:t>
            </w:r>
          </w:p>
        </w:tc>
      </w:tr>
      <w:tr w:rsidR="00E6349F" w:rsidRPr="00B041FC">
        <w:tc>
          <w:tcPr>
            <w:tcW w:w="2374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a</w:t>
            </w:r>
            <w:r w:rsidRPr="00B041FC">
              <w:rPr>
                <w:rFonts w:ascii="宋体" w:hAnsi="宋体" w:cs="宋体"/>
                <w:kern w:val="0"/>
                <w:sz w:val="36"/>
                <w:szCs w:val="36"/>
              </w:rPr>
              <w:t>nswer_id</w:t>
            </w:r>
          </w:p>
        </w:tc>
        <w:tc>
          <w:tcPr>
            <w:tcW w:w="4201" w:type="dxa"/>
            <w:shd w:val="clear" w:color="auto" w:fill="auto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回答id</w:t>
            </w:r>
          </w:p>
        </w:tc>
        <w:tc>
          <w:tcPr>
            <w:tcW w:w="2067" w:type="dxa"/>
          </w:tcPr>
          <w:p w:rsidR="00E6349F" w:rsidRPr="00B041FC" w:rsidRDefault="00B041FC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B041FC">
              <w:rPr>
                <w:rFonts w:ascii="宋体" w:hAnsi="宋体" w:cs="宋体" w:hint="eastAsia"/>
                <w:kern w:val="0"/>
                <w:sz w:val="36"/>
                <w:szCs w:val="36"/>
              </w:rPr>
              <w:t>√</w:t>
            </w:r>
          </w:p>
        </w:tc>
      </w:tr>
    </w:tbl>
    <w:p w:rsidR="00E6349F" w:rsidRPr="00B041FC" w:rsidRDefault="00E6349F">
      <w:pPr>
        <w:ind w:firstLineChars="0" w:firstLine="0"/>
        <w:rPr>
          <w:sz w:val="36"/>
          <w:szCs w:val="36"/>
        </w:rPr>
      </w:pPr>
    </w:p>
    <w:sectPr w:rsidR="00E6349F" w:rsidRPr="00B041F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8A5" w:rsidRDefault="002B68A5" w:rsidP="00B041FC">
      <w:pPr>
        <w:spacing w:line="240" w:lineRule="auto"/>
        <w:ind w:firstLine="420"/>
      </w:pPr>
      <w:r>
        <w:separator/>
      </w:r>
    </w:p>
  </w:endnote>
  <w:endnote w:type="continuationSeparator" w:id="0">
    <w:p w:rsidR="002B68A5" w:rsidRDefault="002B68A5" w:rsidP="00B041FC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1FC" w:rsidRDefault="00B041FC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1FC" w:rsidRDefault="00B041FC">
    <w:pPr>
      <w:pStyle w:val="aa"/>
      <w:ind w:firstLine="360"/>
      <w:jc w:val="right"/>
    </w:pPr>
    <w:r>
      <w:rPr>
        <w:rStyle w:val="ae"/>
      </w:rPr>
      <w:fldChar w:fldCharType="begin"/>
    </w:r>
    <w:r>
      <w:rPr>
        <w:rStyle w:val="ae"/>
      </w:rPr>
      <w:instrText xml:space="preserve"> PAGE </w:instrText>
    </w:r>
    <w:r>
      <w:rPr>
        <w:rStyle w:val="ae"/>
      </w:rPr>
      <w:fldChar w:fldCharType="separate"/>
    </w:r>
    <w:r w:rsidR="00D23465">
      <w:rPr>
        <w:rStyle w:val="ae"/>
        <w:noProof/>
      </w:rPr>
      <w:t>15</w:t>
    </w:r>
    <w:r>
      <w:rPr>
        <w:rStyle w:val="ae"/>
      </w:rPr>
      <w:fldChar w:fldCharType="end"/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9525" t="6350" r="9525" b="1270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w15="http://schemas.microsoft.com/office/word/2012/wordml">
          <w:pict>
            <v:line id="Line 1" o:spid="_x0000_s1026" o:spt="20" style="position:absolute;left:0pt;margin-left:0pt;margin-top:-7.75pt;height:0pt;width:423pt;z-index:251658240;mso-width-relative:page;mso-height-relative:page;" filled="f" stroked="t" coordsize="21600,21600" o:gfxdata="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Eq5SntUAAAAI&#10;AQAADwAAAAAAAAABACAAAAAiAAAAZHJzL2Rvd25yZXYueG1sUEsBAhQAFAAAAAgAh07iQDzPgJat&#10;AQAAUQMAAA4AAAAAAAAAAQAgAAAAJAEAAGRycy9lMm9Eb2MueG1sUEsFBgAAAAAGAAYAWQEAAEMF&#10;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Style w:val="ae"/>
        <w:rFonts w:hint="eastAsia"/>
      </w:rPr>
      <w:t>/</w:t>
    </w:r>
    <w:r>
      <w:rPr>
        <w:rStyle w:val="ae"/>
      </w:rPr>
      <w:fldChar w:fldCharType="begin"/>
    </w:r>
    <w:r>
      <w:rPr>
        <w:rStyle w:val="ae"/>
      </w:rPr>
      <w:instrText xml:space="preserve"> NUMPAGES </w:instrText>
    </w:r>
    <w:r>
      <w:rPr>
        <w:rStyle w:val="ae"/>
      </w:rPr>
      <w:fldChar w:fldCharType="separate"/>
    </w:r>
    <w:r w:rsidR="00D23465">
      <w:rPr>
        <w:rStyle w:val="ae"/>
        <w:noProof/>
      </w:rPr>
      <w:t>29</w:t>
    </w:r>
    <w:r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1FC" w:rsidRDefault="00B041FC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8A5" w:rsidRDefault="002B68A5" w:rsidP="00B041FC">
      <w:pPr>
        <w:spacing w:line="240" w:lineRule="auto"/>
        <w:ind w:firstLine="420"/>
      </w:pPr>
      <w:r>
        <w:separator/>
      </w:r>
    </w:p>
  </w:footnote>
  <w:footnote w:type="continuationSeparator" w:id="0">
    <w:p w:rsidR="002B68A5" w:rsidRDefault="002B68A5" w:rsidP="00B041FC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1FC" w:rsidRDefault="00B041FC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1FC" w:rsidRDefault="00B041FC">
    <w:pPr>
      <w:pStyle w:val="ab"/>
      <w:pBdr>
        <w:bottom w:val="single" w:sz="6" w:space="1" w:color="auto"/>
      </w:pBdr>
      <w:tabs>
        <w:tab w:val="clear" w:pos="4153"/>
        <w:tab w:val="clear" w:pos="8306"/>
        <w:tab w:val="right" w:pos="8390"/>
      </w:tabs>
      <w:ind w:firstLineChars="300" w:firstLine="540"/>
      <w:jc w:val="both"/>
    </w:pPr>
    <w:r>
      <w:rPr>
        <w:rFonts w:hint="eastAsia"/>
      </w:rPr>
      <w:t xml:space="preserve">                                                     </w:t>
    </w:r>
    <w:r>
      <w:rPr>
        <w:rFonts w:hint="eastAsia"/>
      </w:rPr>
      <w:t xml:space="preserve">　　　　　　　　　数据库设计说明书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1FC" w:rsidRDefault="00B041FC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A0662"/>
    <w:multiLevelType w:val="multilevel"/>
    <w:tmpl w:val="548A0662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baicai">
    <w15:presenceInfo w15:providerId="None" w15:userId="baica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4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6EA"/>
    <w:rsid w:val="00001E06"/>
    <w:rsid w:val="00001E52"/>
    <w:rsid w:val="00002A78"/>
    <w:rsid w:val="0000482E"/>
    <w:rsid w:val="00006B22"/>
    <w:rsid w:val="00010E37"/>
    <w:rsid w:val="00014B82"/>
    <w:rsid w:val="00020859"/>
    <w:rsid w:val="000217CA"/>
    <w:rsid w:val="0002602C"/>
    <w:rsid w:val="00036D14"/>
    <w:rsid w:val="00037FE4"/>
    <w:rsid w:val="000503E6"/>
    <w:rsid w:val="00052C26"/>
    <w:rsid w:val="000647C2"/>
    <w:rsid w:val="00070CC4"/>
    <w:rsid w:val="00075B6B"/>
    <w:rsid w:val="00086BD8"/>
    <w:rsid w:val="00087108"/>
    <w:rsid w:val="00092FBC"/>
    <w:rsid w:val="000939EE"/>
    <w:rsid w:val="00096228"/>
    <w:rsid w:val="00097B0C"/>
    <w:rsid w:val="000B060A"/>
    <w:rsid w:val="000B5A66"/>
    <w:rsid w:val="000B6DC8"/>
    <w:rsid w:val="000D0B71"/>
    <w:rsid w:val="000D0DFE"/>
    <w:rsid w:val="000D166D"/>
    <w:rsid w:val="000D61A9"/>
    <w:rsid w:val="000E2402"/>
    <w:rsid w:val="000F0394"/>
    <w:rsid w:val="000F22B9"/>
    <w:rsid w:val="000F251C"/>
    <w:rsid w:val="00101B61"/>
    <w:rsid w:val="001067AA"/>
    <w:rsid w:val="00110C88"/>
    <w:rsid w:val="001136D6"/>
    <w:rsid w:val="00122E11"/>
    <w:rsid w:val="00136982"/>
    <w:rsid w:val="00140A1D"/>
    <w:rsid w:val="00141D77"/>
    <w:rsid w:val="00145014"/>
    <w:rsid w:val="00147998"/>
    <w:rsid w:val="00160609"/>
    <w:rsid w:val="00160E78"/>
    <w:rsid w:val="00162186"/>
    <w:rsid w:val="00170469"/>
    <w:rsid w:val="00171952"/>
    <w:rsid w:val="001923C7"/>
    <w:rsid w:val="001A4127"/>
    <w:rsid w:val="001A46E5"/>
    <w:rsid w:val="001C13D0"/>
    <w:rsid w:val="001C3089"/>
    <w:rsid w:val="001C5FA3"/>
    <w:rsid w:val="001D371A"/>
    <w:rsid w:val="001E2561"/>
    <w:rsid w:val="001E37AC"/>
    <w:rsid w:val="001F59D0"/>
    <w:rsid w:val="001F60AD"/>
    <w:rsid w:val="00201AE0"/>
    <w:rsid w:val="002142D9"/>
    <w:rsid w:val="002420E5"/>
    <w:rsid w:val="00253DDD"/>
    <w:rsid w:val="00260D9C"/>
    <w:rsid w:val="00267FF7"/>
    <w:rsid w:val="0027248F"/>
    <w:rsid w:val="00276B94"/>
    <w:rsid w:val="002949C3"/>
    <w:rsid w:val="00295613"/>
    <w:rsid w:val="002A36CC"/>
    <w:rsid w:val="002B3402"/>
    <w:rsid w:val="002B3C80"/>
    <w:rsid w:val="002B57A4"/>
    <w:rsid w:val="002B6294"/>
    <w:rsid w:val="002B68A5"/>
    <w:rsid w:val="002C6E88"/>
    <w:rsid w:val="002D10CA"/>
    <w:rsid w:val="002D35D2"/>
    <w:rsid w:val="002F33A9"/>
    <w:rsid w:val="002F5D96"/>
    <w:rsid w:val="00300C6B"/>
    <w:rsid w:val="003010E1"/>
    <w:rsid w:val="00303638"/>
    <w:rsid w:val="003106EE"/>
    <w:rsid w:val="00311378"/>
    <w:rsid w:val="00313C45"/>
    <w:rsid w:val="0031623A"/>
    <w:rsid w:val="00337F62"/>
    <w:rsid w:val="00341C94"/>
    <w:rsid w:val="00345233"/>
    <w:rsid w:val="00350CC2"/>
    <w:rsid w:val="0035423B"/>
    <w:rsid w:val="00357BBD"/>
    <w:rsid w:val="003623FD"/>
    <w:rsid w:val="00363F8C"/>
    <w:rsid w:val="0037210E"/>
    <w:rsid w:val="00377181"/>
    <w:rsid w:val="003834ED"/>
    <w:rsid w:val="00385981"/>
    <w:rsid w:val="00390B8B"/>
    <w:rsid w:val="0039112A"/>
    <w:rsid w:val="00397D88"/>
    <w:rsid w:val="003A09C4"/>
    <w:rsid w:val="003A5F39"/>
    <w:rsid w:val="003C5A56"/>
    <w:rsid w:val="003D50A3"/>
    <w:rsid w:val="003E7230"/>
    <w:rsid w:val="003F3FA7"/>
    <w:rsid w:val="00401655"/>
    <w:rsid w:val="00412B63"/>
    <w:rsid w:val="00417C21"/>
    <w:rsid w:val="00421AF5"/>
    <w:rsid w:val="00423AF6"/>
    <w:rsid w:val="00425459"/>
    <w:rsid w:val="00430455"/>
    <w:rsid w:val="00433213"/>
    <w:rsid w:val="00435111"/>
    <w:rsid w:val="00450B2B"/>
    <w:rsid w:val="004607A5"/>
    <w:rsid w:val="0046678B"/>
    <w:rsid w:val="004730DC"/>
    <w:rsid w:val="004756A4"/>
    <w:rsid w:val="004779C7"/>
    <w:rsid w:val="00493159"/>
    <w:rsid w:val="00494E90"/>
    <w:rsid w:val="00496ABB"/>
    <w:rsid w:val="004C0697"/>
    <w:rsid w:val="004C443D"/>
    <w:rsid w:val="004C46D1"/>
    <w:rsid w:val="004D2857"/>
    <w:rsid w:val="004E75B8"/>
    <w:rsid w:val="004F29FD"/>
    <w:rsid w:val="004F621C"/>
    <w:rsid w:val="00501E36"/>
    <w:rsid w:val="00504BF2"/>
    <w:rsid w:val="00513399"/>
    <w:rsid w:val="00516168"/>
    <w:rsid w:val="00521C38"/>
    <w:rsid w:val="005251D5"/>
    <w:rsid w:val="00533980"/>
    <w:rsid w:val="005447A9"/>
    <w:rsid w:val="005469BE"/>
    <w:rsid w:val="00547505"/>
    <w:rsid w:val="00547901"/>
    <w:rsid w:val="0055354E"/>
    <w:rsid w:val="005618B9"/>
    <w:rsid w:val="00575535"/>
    <w:rsid w:val="005844E6"/>
    <w:rsid w:val="00591CFE"/>
    <w:rsid w:val="0059256F"/>
    <w:rsid w:val="005A5510"/>
    <w:rsid w:val="005A5A3B"/>
    <w:rsid w:val="005A7A44"/>
    <w:rsid w:val="005B36E7"/>
    <w:rsid w:val="005B7900"/>
    <w:rsid w:val="005B7F6E"/>
    <w:rsid w:val="005C1065"/>
    <w:rsid w:val="005C2F73"/>
    <w:rsid w:val="005C31C2"/>
    <w:rsid w:val="005C4EB4"/>
    <w:rsid w:val="005C5441"/>
    <w:rsid w:val="0061152D"/>
    <w:rsid w:val="00616168"/>
    <w:rsid w:val="00620639"/>
    <w:rsid w:val="006536C5"/>
    <w:rsid w:val="006552BF"/>
    <w:rsid w:val="00656487"/>
    <w:rsid w:val="00661E79"/>
    <w:rsid w:val="00663A3F"/>
    <w:rsid w:val="00666192"/>
    <w:rsid w:val="00666D4C"/>
    <w:rsid w:val="00675660"/>
    <w:rsid w:val="0067625E"/>
    <w:rsid w:val="00676C4D"/>
    <w:rsid w:val="00677943"/>
    <w:rsid w:val="006959C5"/>
    <w:rsid w:val="0069693F"/>
    <w:rsid w:val="006A2D5C"/>
    <w:rsid w:val="006A6F41"/>
    <w:rsid w:val="006B0ACC"/>
    <w:rsid w:val="006B3085"/>
    <w:rsid w:val="006B55D8"/>
    <w:rsid w:val="006C353B"/>
    <w:rsid w:val="006C53BA"/>
    <w:rsid w:val="006D008F"/>
    <w:rsid w:val="006D11B6"/>
    <w:rsid w:val="006E34A8"/>
    <w:rsid w:val="006E37A7"/>
    <w:rsid w:val="0070378A"/>
    <w:rsid w:val="00705D0C"/>
    <w:rsid w:val="007072BD"/>
    <w:rsid w:val="00711A9B"/>
    <w:rsid w:val="0071704D"/>
    <w:rsid w:val="0073364B"/>
    <w:rsid w:val="00740D91"/>
    <w:rsid w:val="00744595"/>
    <w:rsid w:val="00747745"/>
    <w:rsid w:val="00754623"/>
    <w:rsid w:val="007812E6"/>
    <w:rsid w:val="007836B8"/>
    <w:rsid w:val="00783B62"/>
    <w:rsid w:val="007A739B"/>
    <w:rsid w:val="007C0A65"/>
    <w:rsid w:val="007C38DD"/>
    <w:rsid w:val="007E4029"/>
    <w:rsid w:val="007E41B6"/>
    <w:rsid w:val="008057C9"/>
    <w:rsid w:val="00822C1F"/>
    <w:rsid w:val="00830B9A"/>
    <w:rsid w:val="00832F14"/>
    <w:rsid w:val="0083419F"/>
    <w:rsid w:val="00840E1B"/>
    <w:rsid w:val="00842E97"/>
    <w:rsid w:val="00853384"/>
    <w:rsid w:val="00854125"/>
    <w:rsid w:val="00861011"/>
    <w:rsid w:val="0086326E"/>
    <w:rsid w:val="008749A7"/>
    <w:rsid w:val="00874EED"/>
    <w:rsid w:val="00880888"/>
    <w:rsid w:val="00885E81"/>
    <w:rsid w:val="0088642A"/>
    <w:rsid w:val="00886FCB"/>
    <w:rsid w:val="00891543"/>
    <w:rsid w:val="00894CAF"/>
    <w:rsid w:val="0089688A"/>
    <w:rsid w:val="008A4445"/>
    <w:rsid w:val="008C1217"/>
    <w:rsid w:val="008C25A2"/>
    <w:rsid w:val="008D106A"/>
    <w:rsid w:val="008D2603"/>
    <w:rsid w:val="008D39EF"/>
    <w:rsid w:val="008D6251"/>
    <w:rsid w:val="008E13C3"/>
    <w:rsid w:val="008E1465"/>
    <w:rsid w:val="008F08E3"/>
    <w:rsid w:val="008F34DC"/>
    <w:rsid w:val="008F487D"/>
    <w:rsid w:val="008F54ED"/>
    <w:rsid w:val="0090591D"/>
    <w:rsid w:val="00914C59"/>
    <w:rsid w:val="0091590A"/>
    <w:rsid w:val="00917633"/>
    <w:rsid w:val="00933BCA"/>
    <w:rsid w:val="00934E5B"/>
    <w:rsid w:val="00935AD7"/>
    <w:rsid w:val="00935CF4"/>
    <w:rsid w:val="00946F2B"/>
    <w:rsid w:val="009606FD"/>
    <w:rsid w:val="0096174B"/>
    <w:rsid w:val="00965FAF"/>
    <w:rsid w:val="00972477"/>
    <w:rsid w:val="00976D96"/>
    <w:rsid w:val="00976FF2"/>
    <w:rsid w:val="0098082C"/>
    <w:rsid w:val="009842F7"/>
    <w:rsid w:val="00992B9B"/>
    <w:rsid w:val="00995896"/>
    <w:rsid w:val="009A43A5"/>
    <w:rsid w:val="009A552B"/>
    <w:rsid w:val="009A70AC"/>
    <w:rsid w:val="009C20C2"/>
    <w:rsid w:val="009C5A64"/>
    <w:rsid w:val="009D0E58"/>
    <w:rsid w:val="009E1559"/>
    <w:rsid w:val="009E4781"/>
    <w:rsid w:val="009E4C2D"/>
    <w:rsid w:val="009F31BC"/>
    <w:rsid w:val="00A026D0"/>
    <w:rsid w:val="00A04179"/>
    <w:rsid w:val="00A07076"/>
    <w:rsid w:val="00A07882"/>
    <w:rsid w:val="00A11C89"/>
    <w:rsid w:val="00A134FB"/>
    <w:rsid w:val="00A15B7A"/>
    <w:rsid w:val="00A2508F"/>
    <w:rsid w:val="00A26083"/>
    <w:rsid w:val="00A32F62"/>
    <w:rsid w:val="00A34455"/>
    <w:rsid w:val="00A4154C"/>
    <w:rsid w:val="00A46A5E"/>
    <w:rsid w:val="00A560D7"/>
    <w:rsid w:val="00A63CCB"/>
    <w:rsid w:val="00A70C8E"/>
    <w:rsid w:val="00A87A94"/>
    <w:rsid w:val="00A911FA"/>
    <w:rsid w:val="00A9215B"/>
    <w:rsid w:val="00A952E9"/>
    <w:rsid w:val="00A96814"/>
    <w:rsid w:val="00AA097E"/>
    <w:rsid w:val="00AB41ED"/>
    <w:rsid w:val="00AB62CA"/>
    <w:rsid w:val="00AD1C8F"/>
    <w:rsid w:val="00AD5CF8"/>
    <w:rsid w:val="00AE2089"/>
    <w:rsid w:val="00AE47B2"/>
    <w:rsid w:val="00AE77A1"/>
    <w:rsid w:val="00B041FC"/>
    <w:rsid w:val="00B11609"/>
    <w:rsid w:val="00B37669"/>
    <w:rsid w:val="00B4421E"/>
    <w:rsid w:val="00B64B3B"/>
    <w:rsid w:val="00B64DD2"/>
    <w:rsid w:val="00B8444E"/>
    <w:rsid w:val="00B90B0E"/>
    <w:rsid w:val="00BC2951"/>
    <w:rsid w:val="00BC5744"/>
    <w:rsid w:val="00BC5861"/>
    <w:rsid w:val="00BD10BE"/>
    <w:rsid w:val="00BD4CBD"/>
    <w:rsid w:val="00BD6580"/>
    <w:rsid w:val="00BE6107"/>
    <w:rsid w:val="00BE6CAA"/>
    <w:rsid w:val="00BE74DE"/>
    <w:rsid w:val="00BF256B"/>
    <w:rsid w:val="00C04B42"/>
    <w:rsid w:val="00C056E3"/>
    <w:rsid w:val="00C14AE1"/>
    <w:rsid w:val="00C25F80"/>
    <w:rsid w:val="00C3140B"/>
    <w:rsid w:val="00C31CFF"/>
    <w:rsid w:val="00C51122"/>
    <w:rsid w:val="00C56FF1"/>
    <w:rsid w:val="00C754C7"/>
    <w:rsid w:val="00C7601F"/>
    <w:rsid w:val="00C767A3"/>
    <w:rsid w:val="00C836D9"/>
    <w:rsid w:val="00C84730"/>
    <w:rsid w:val="00C91658"/>
    <w:rsid w:val="00C94624"/>
    <w:rsid w:val="00C97C77"/>
    <w:rsid w:val="00CB275D"/>
    <w:rsid w:val="00CB69AB"/>
    <w:rsid w:val="00CB6CB7"/>
    <w:rsid w:val="00CE4A40"/>
    <w:rsid w:val="00CE5A85"/>
    <w:rsid w:val="00CF2A9B"/>
    <w:rsid w:val="00CF7F54"/>
    <w:rsid w:val="00D1188A"/>
    <w:rsid w:val="00D23465"/>
    <w:rsid w:val="00D26534"/>
    <w:rsid w:val="00D400D3"/>
    <w:rsid w:val="00D40566"/>
    <w:rsid w:val="00D509B8"/>
    <w:rsid w:val="00D51229"/>
    <w:rsid w:val="00D516EE"/>
    <w:rsid w:val="00D5715C"/>
    <w:rsid w:val="00D61AA6"/>
    <w:rsid w:val="00D636EB"/>
    <w:rsid w:val="00D64570"/>
    <w:rsid w:val="00D70D91"/>
    <w:rsid w:val="00D732B4"/>
    <w:rsid w:val="00D752BA"/>
    <w:rsid w:val="00D81F83"/>
    <w:rsid w:val="00D918FF"/>
    <w:rsid w:val="00D91992"/>
    <w:rsid w:val="00D9743F"/>
    <w:rsid w:val="00DA0EDD"/>
    <w:rsid w:val="00DB7D44"/>
    <w:rsid w:val="00DC52D5"/>
    <w:rsid w:val="00DE22A7"/>
    <w:rsid w:val="00DE2B0C"/>
    <w:rsid w:val="00DF6ECF"/>
    <w:rsid w:val="00E015B7"/>
    <w:rsid w:val="00E01984"/>
    <w:rsid w:val="00E0209E"/>
    <w:rsid w:val="00E024D7"/>
    <w:rsid w:val="00E03F62"/>
    <w:rsid w:val="00E046EA"/>
    <w:rsid w:val="00E15E5B"/>
    <w:rsid w:val="00E17F21"/>
    <w:rsid w:val="00E238F3"/>
    <w:rsid w:val="00E33066"/>
    <w:rsid w:val="00E40974"/>
    <w:rsid w:val="00E44B2F"/>
    <w:rsid w:val="00E60B4E"/>
    <w:rsid w:val="00E61D42"/>
    <w:rsid w:val="00E6349F"/>
    <w:rsid w:val="00E66C0F"/>
    <w:rsid w:val="00E721CF"/>
    <w:rsid w:val="00E745D4"/>
    <w:rsid w:val="00E77F9B"/>
    <w:rsid w:val="00E829DF"/>
    <w:rsid w:val="00E87635"/>
    <w:rsid w:val="00E87807"/>
    <w:rsid w:val="00E9106B"/>
    <w:rsid w:val="00E97523"/>
    <w:rsid w:val="00EA438A"/>
    <w:rsid w:val="00EB1782"/>
    <w:rsid w:val="00EB2F4C"/>
    <w:rsid w:val="00EB317D"/>
    <w:rsid w:val="00ED3409"/>
    <w:rsid w:val="00ED369B"/>
    <w:rsid w:val="00EE314E"/>
    <w:rsid w:val="00F04BAD"/>
    <w:rsid w:val="00F230D9"/>
    <w:rsid w:val="00F2314A"/>
    <w:rsid w:val="00F236EC"/>
    <w:rsid w:val="00F35F59"/>
    <w:rsid w:val="00F36DFF"/>
    <w:rsid w:val="00F37860"/>
    <w:rsid w:val="00F41378"/>
    <w:rsid w:val="00F422C8"/>
    <w:rsid w:val="00F56C7E"/>
    <w:rsid w:val="00F608C7"/>
    <w:rsid w:val="00F6146F"/>
    <w:rsid w:val="00F61DFB"/>
    <w:rsid w:val="00F731B6"/>
    <w:rsid w:val="00F73806"/>
    <w:rsid w:val="00F90E1D"/>
    <w:rsid w:val="00FB1221"/>
    <w:rsid w:val="00FC2D66"/>
    <w:rsid w:val="00FC5CC9"/>
    <w:rsid w:val="00FD4A7A"/>
    <w:rsid w:val="00FE1063"/>
    <w:rsid w:val="00FE4F65"/>
    <w:rsid w:val="00FF166D"/>
    <w:rsid w:val="00FF3834"/>
    <w:rsid w:val="015E1784"/>
    <w:rsid w:val="0B7246AE"/>
    <w:rsid w:val="0EED5B7E"/>
    <w:rsid w:val="169F2FEF"/>
    <w:rsid w:val="19D4393A"/>
    <w:rsid w:val="1CBC1E66"/>
    <w:rsid w:val="22AD4448"/>
    <w:rsid w:val="36C81969"/>
    <w:rsid w:val="3C757C37"/>
    <w:rsid w:val="3E9D2922"/>
    <w:rsid w:val="40E9410B"/>
    <w:rsid w:val="4368205F"/>
    <w:rsid w:val="44B86DE2"/>
    <w:rsid w:val="49355758"/>
    <w:rsid w:val="4C3E3224"/>
    <w:rsid w:val="4CE862B2"/>
    <w:rsid w:val="4D2C7018"/>
    <w:rsid w:val="530A6DAC"/>
    <w:rsid w:val="541B507C"/>
    <w:rsid w:val="585E763D"/>
    <w:rsid w:val="67242944"/>
    <w:rsid w:val="6B1E3714"/>
    <w:rsid w:val="714030C0"/>
    <w:rsid w:val="796C468E"/>
    <w:rsid w:val="7C5F5282"/>
    <w:rsid w:val="7C97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unhideWhenUsed="0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 w:qFormat="1"/>
    <w:lsdException w:name="annotation text" w:semiHidden="0" w:qFormat="1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annotation reference" w:qFormat="1"/>
    <w:lsdException w:name="line number" w:semiHidden="0" w:uiPriority="0" w:unhideWhenUsed="0" w:qFormat="1"/>
    <w:lsdException w:name="page number" w:semiHidden="0" w:uiPriority="0" w:unhideWhenUsed="0" w:qFormat="1"/>
    <w:lsdException w:name="Title" w:semiHidden="0" w:uiPriority="0" w:unhideWhenUsed="0" w:qFormat="1"/>
    <w:lsdException w:name="Default Paragraph Font" w:uiPriority="1"/>
    <w:lsdException w:name="Body Text" w:semiHidden="0" w:uiPriority="0" w:unhideWhenUsed="0" w:qFormat="1"/>
    <w:lsdException w:name="Body Text Indent" w:semiHidden="0" w:uiPriority="0" w:unhideWhenUsed="0" w:qFormat="1"/>
    <w:lsdException w:name="Subtitle" w:semiHidden="0" w:uiPriority="0" w:unhideWhenUsed="0" w:qFormat="1"/>
    <w:lsdException w:name="Body Text 2" w:semiHidden="0" w:uiPriority="0" w:unhideWhenUsed="0" w:qFormat="1"/>
    <w:lsdException w:name="Body Text Indent 2" w:semiHidden="0" w:uiPriority="0" w:unhideWhenUsed="0" w:qFormat="1"/>
    <w:lsdException w:name="Body Text Indent 3" w:semiHidden="0" w:uiPriority="0" w:unhideWhenUsed="0" w:qFormat="1"/>
    <w:lsdException w:name="Hyperlink" w:semiHidden="0" w:unhideWhenUsed="0" w:qFormat="1"/>
    <w:lsdException w:name="Followed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unhideWhenUsed="0" w:qFormat="1"/>
    <w:lsdException w:name="annotation subject" w:qFormat="1"/>
    <w:lsdException w:name="Balloon Text" w:uiPriority="0" w:unhideWhenUsed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spacing w:beforeLines="50" w:before="156" w:afterLines="50" w:after="156" w:line="360" w:lineRule="auto"/>
      <w:ind w:firstLineChars="0" w:firstLine="0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Lines="50" w:before="156" w:afterLines="50" w:after="156" w:line="360" w:lineRule="auto"/>
      <w:ind w:left="578" w:firstLineChars="0" w:hanging="578"/>
      <w:jc w:val="left"/>
      <w:outlineLvl w:val="1"/>
    </w:pPr>
    <w:rPr>
      <w:rFonts w:eastAsia="黑体"/>
      <w:sz w:val="30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Lines="50" w:before="156" w:afterLines="50" w:after="156" w:line="360" w:lineRule="auto"/>
      <w:ind w:firstLineChars="0" w:firstLine="0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120" w:after="120" w:line="360" w:lineRule="auto"/>
      <w:ind w:firstLineChars="0" w:firstLine="0"/>
      <w:jc w:val="left"/>
      <w:outlineLvl w:val="3"/>
    </w:pPr>
    <w:rPr>
      <w:rFonts w:eastAsia="黑体"/>
      <w:b/>
      <w:bCs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120" w:after="120" w:line="360" w:lineRule="auto"/>
      <w:ind w:firstLineChars="0" w:firstLine="0"/>
      <w:jc w:val="left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120" w:after="120" w:line="360" w:lineRule="auto"/>
      <w:ind w:firstLineChars="0" w:firstLine="0"/>
      <w:jc w:val="left"/>
      <w:outlineLvl w:val="5"/>
    </w:pPr>
    <w:rPr>
      <w:rFonts w:eastAsia="黑体"/>
      <w:b/>
      <w:bCs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120" w:after="120" w:line="360" w:lineRule="auto"/>
      <w:ind w:firstLineChars="0" w:firstLine="0"/>
      <w:outlineLvl w:val="6"/>
    </w:pPr>
    <w:rPr>
      <w:rFonts w:eastAsia="黑体"/>
      <w:b/>
      <w:bCs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120" w:after="120" w:line="360" w:lineRule="auto"/>
      <w:ind w:firstLineChars="0" w:firstLine="0"/>
      <w:jc w:val="left"/>
      <w:outlineLvl w:val="7"/>
    </w:pPr>
    <w:rPr>
      <w:rFonts w:eastAsia="黑体"/>
      <w:b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120" w:after="120" w:line="360" w:lineRule="auto"/>
      <w:ind w:firstLineChars="0" w:firstLine="0"/>
      <w:outlineLvl w:val="8"/>
    </w:pPr>
    <w:rPr>
      <w:rFonts w:eastAsia="黑体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ind w:firstLine="420"/>
      <w:jc w:val="left"/>
    </w:pPr>
  </w:style>
  <w:style w:type="paragraph" w:styleId="a5">
    <w:name w:val="Normal Indent"/>
    <w:basedOn w:val="a"/>
    <w:qFormat/>
    <w:pPr>
      <w:spacing w:line="240" w:lineRule="auto"/>
      <w:ind w:firstLineChars="0" w:firstLine="420"/>
    </w:pPr>
    <w:rPr>
      <w:szCs w:val="20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"/>
    <w:basedOn w:val="a"/>
    <w:qFormat/>
    <w:pPr>
      <w:tabs>
        <w:tab w:val="left" w:pos="2500"/>
      </w:tabs>
      <w:spacing w:before="240" w:line="240" w:lineRule="auto"/>
      <w:ind w:firstLineChars="0" w:firstLine="0"/>
    </w:pPr>
    <w:rPr>
      <w:sz w:val="24"/>
      <w:szCs w:val="20"/>
    </w:rPr>
  </w:style>
  <w:style w:type="paragraph" w:styleId="a8">
    <w:name w:val="Body Text Indent"/>
    <w:basedOn w:val="a"/>
    <w:qFormat/>
    <w:pPr>
      <w:ind w:firstLine="420"/>
    </w:pPr>
    <w:rPr>
      <w:i/>
      <w:iCs/>
    </w:rPr>
  </w:style>
  <w:style w:type="paragraph" w:styleId="20">
    <w:name w:val="Body Text Indent 2"/>
    <w:basedOn w:val="a"/>
    <w:qFormat/>
    <w:pPr>
      <w:ind w:firstLine="420"/>
    </w:pPr>
  </w:style>
  <w:style w:type="paragraph" w:styleId="a9">
    <w:name w:val="Balloon Text"/>
    <w:basedOn w:val="a"/>
    <w:semiHidden/>
    <w:qFormat/>
    <w:rPr>
      <w:sz w:val="18"/>
      <w:szCs w:val="18"/>
    </w:rPr>
  </w:style>
  <w:style w:type="paragraph" w:styleId="aa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widowControl/>
      <w:spacing w:line="240" w:lineRule="auto"/>
      <w:ind w:firstLineChars="0" w:firstLine="0"/>
      <w:jc w:val="left"/>
    </w:pPr>
    <w:rPr>
      <w:kern w:val="0"/>
      <w:sz w:val="20"/>
      <w:lang w:eastAsia="en-US"/>
    </w:rPr>
  </w:style>
  <w:style w:type="paragraph" w:styleId="ac">
    <w:name w:val="Subtitle"/>
    <w:basedOn w:val="a"/>
    <w:qFormat/>
    <w:pPr>
      <w:jc w:val="center"/>
    </w:pPr>
  </w:style>
  <w:style w:type="paragraph" w:styleId="30">
    <w:name w:val="Body Text Indent 3"/>
    <w:basedOn w:val="a"/>
    <w:qFormat/>
    <w:pPr>
      <w:widowControl/>
      <w:ind w:firstLine="420"/>
      <w:jc w:val="left"/>
    </w:pPr>
  </w:style>
  <w:style w:type="paragraph" w:styleId="21">
    <w:name w:val="Body Text 2"/>
    <w:basedOn w:val="a"/>
    <w:qFormat/>
    <w:pPr>
      <w:spacing w:before="80" w:line="240" w:lineRule="auto"/>
      <w:ind w:firstLineChars="0" w:firstLine="0"/>
      <w:jc w:val="center"/>
      <w:outlineLvl w:val="0"/>
    </w:pPr>
    <w:rPr>
      <w:sz w:val="24"/>
      <w:szCs w:val="20"/>
    </w:rPr>
  </w:style>
  <w:style w:type="paragraph" w:styleId="ad">
    <w:name w:val="Title"/>
    <w:basedOn w:val="a"/>
    <w:qFormat/>
    <w:pPr>
      <w:spacing w:before="120" w:line="240" w:lineRule="auto"/>
      <w:ind w:right="-193" w:firstLineChars="0" w:firstLine="0"/>
      <w:jc w:val="center"/>
    </w:pPr>
    <w:rPr>
      <w:rFonts w:ascii="Arial Black" w:hAnsi="Arial Black"/>
      <w:sz w:val="36"/>
      <w:szCs w:val="20"/>
    </w:rPr>
  </w:style>
  <w:style w:type="character" w:styleId="ae">
    <w:name w:val="page number"/>
    <w:basedOn w:val="a0"/>
    <w:qFormat/>
  </w:style>
  <w:style w:type="character" w:styleId="af">
    <w:name w:val="FollowedHyperlink"/>
    <w:qFormat/>
    <w:rPr>
      <w:color w:val="800080"/>
      <w:u w:val="single"/>
    </w:rPr>
  </w:style>
  <w:style w:type="character" w:styleId="af0">
    <w:name w:val="line number"/>
    <w:basedOn w:val="a0"/>
    <w:qFormat/>
  </w:style>
  <w:style w:type="character" w:styleId="af1">
    <w:name w:val="Hyperlink"/>
    <w:uiPriority w:val="99"/>
    <w:qFormat/>
    <w:rPr>
      <w:color w:val="0000FF"/>
      <w:u w:val="single"/>
    </w:rPr>
  </w:style>
  <w:style w:type="character" w:styleId="af2">
    <w:name w:val="annotation reference"/>
    <w:uiPriority w:val="99"/>
    <w:semiHidden/>
    <w:unhideWhenUsed/>
    <w:qFormat/>
    <w:rPr>
      <w:sz w:val="21"/>
      <w:szCs w:val="21"/>
    </w:rPr>
  </w:style>
  <w:style w:type="table" w:styleId="af3">
    <w:name w:val="Table Grid"/>
    <w:basedOn w:val="a1"/>
    <w:qFormat/>
    <w:pPr>
      <w:widowControl w:val="0"/>
      <w:spacing w:line="300" w:lineRule="auto"/>
      <w:ind w:firstLineChars="200" w:firstLine="2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4">
    <w:name w:val="主标题"/>
    <w:basedOn w:val="a"/>
    <w:qFormat/>
    <w:pPr>
      <w:jc w:val="center"/>
    </w:pPr>
    <w:rPr>
      <w:rFonts w:ascii="Arial Black" w:eastAsia="黑体" w:hAnsi="Arial Black"/>
      <w:b/>
      <w:sz w:val="48"/>
    </w:rPr>
  </w:style>
  <w:style w:type="character" w:customStyle="1" w:styleId="grame">
    <w:name w:val="grame"/>
    <w:basedOn w:val="a0"/>
    <w:qFormat/>
  </w:style>
  <w:style w:type="paragraph" w:customStyle="1" w:styleId="af5">
    <w:name w:val="表项"/>
    <w:basedOn w:val="a"/>
    <w:qFormat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1">
    <w:name w:val="表内容1"/>
    <w:basedOn w:val="a"/>
    <w:qFormat/>
    <w:pPr>
      <w:spacing w:line="60" w:lineRule="auto"/>
      <w:ind w:firstLineChars="0" w:firstLine="0"/>
      <w:jc w:val="left"/>
    </w:pPr>
    <w:rPr>
      <w:rFonts w:cs="宋体"/>
      <w:szCs w:val="20"/>
    </w:rPr>
  </w:style>
  <w:style w:type="character" w:customStyle="1" w:styleId="Char0">
    <w:name w:val="批注文字 Char"/>
    <w:link w:val="a4"/>
    <w:uiPriority w:val="99"/>
    <w:qFormat/>
    <w:rPr>
      <w:kern w:val="2"/>
      <w:sz w:val="21"/>
      <w:szCs w:val="24"/>
    </w:rPr>
  </w:style>
  <w:style w:type="character" w:customStyle="1" w:styleId="Char">
    <w:name w:val="批注主题 Char"/>
    <w:link w:val="a3"/>
    <w:uiPriority w:val="99"/>
    <w:semiHidden/>
    <w:qFormat/>
    <w:rPr>
      <w:b/>
      <w:bCs/>
      <w:kern w:val="2"/>
      <w:sz w:val="21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B041FC"/>
    <w:pPr>
      <w:pageBreakBefore w:val="0"/>
      <w:widowControl/>
      <w:numPr>
        <w:numId w:val="0"/>
      </w:numPr>
      <w:tabs>
        <w:tab w:val="clear" w:pos="432"/>
      </w:tabs>
      <w:spacing w:beforeLines="0" w:before="480" w:afterLines="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unhideWhenUsed="0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 w:qFormat="1"/>
    <w:lsdException w:name="annotation text" w:semiHidden="0" w:qFormat="1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annotation reference" w:qFormat="1"/>
    <w:lsdException w:name="line number" w:semiHidden="0" w:uiPriority="0" w:unhideWhenUsed="0" w:qFormat="1"/>
    <w:lsdException w:name="page number" w:semiHidden="0" w:uiPriority="0" w:unhideWhenUsed="0" w:qFormat="1"/>
    <w:lsdException w:name="Title" w:semiHidden="0" w:uiPriority="0" w:unhideWhenUsed="0" w:qFormat="1"/>
    <w:lsdException w:name="Default Paragraph Font" w:uiPriority="1"/>
    <w:lsdException w:name="Body Text" w:semiHidden="0" w:uiPriority="0" w:unhideWhenUsed="0" w:qFormat="1"/>
    <w:lsdException w:name="Body Text Indent" w:semiHidden="0" w:uiPriority="0" w:unhideWhenUsed="0" w:qFormat="1"/>
    <w:lsdException w:name="Subtitle" w:semiHidden="0" w:uiPriority="0" w:unhideWhenUsed="0" w:qFormat="1"/>
    <w:lsdException w:name="Body Text 2" w:semiHidden="0" w:uiPriority="0" w:unhideWhenUsed="0" w:qFormat="1"/>
    <w:lsdException w:name="Body Text Indent 2" w:semiHidden="0" w:uiPriority="0" w:unhideWhenUsed="0" w:qFormat="1"/>
    <w:lsdException w:name="Body Text Indent 3" w:semiHidden="0" w:uiPriority="0" w:unhideWhenUsed="0" w:qFormat="1"/>
    <w:lsdException w:name="Hyperlink" w:semiHidden="0" w:unhideWhenUsed="0" w:qFormat="1"/>
    <w:lsdException w:name="Followed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unhideWhenUsed="0" w:qFormat="1"/>
    <w:lsdException w:name="annotation subject" w:qFormat="1"/>
    <w:lsdException w:name="Balloon Text" w:uiPriority="0" w:unhideWhenUsed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spacing w:beforeLines="50" w:before="156" w:afterLines="50" w:after="156" w:line="360" w:lineRule="auto"/>
      <w:ind w:firstLineChars="0" w:firstLine="0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Lines="50" w:before="156" w:afterLines="50" w:after="156" w:line="360" w:lineRule="auto"/>
      <w:ind w:left="578" w:firstLineChars="0" w:hanging="578"/>
      <w:jc w:val="left"/>
      <w:outlineLvl w:val="1"/>
    </w:pPr>
    <w:rPr>
      <w:rFonts w:eastAsia="黑体"/>
      <w:sz w:val="30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Lines="50" w:before="156" w:afterLines="50" w:after="156" w:line="360" w:lineRule="auto"/>
      <w:ind w:firstLineChars="0" w:firstLine="0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120" w:after="120" w:line="360" w:lineRule="auto"/>
      <w:ind w:firstLineChars="0" w:firstLine="0"/>
      <w:jc w:val="left"/>
      <w:outlineLvl w:val="3"/>
    </w:pPr>
    <w:rPr>
      <w:rFonts w:eastAsia="黑体"/>
      <w:b/>
      <w:bCs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120" w:after="120" w:line="360" w:lineRule="auto"/>
      <w:ind w:firstLineChars="0" w:firstLine="0"/>
      <w:jc w:val="left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120" w:after="120" w:line="360" w:lineRule="auto"/>
      <w:ind w:firstLineChars="0" w:firstLine="0"/>
      <w:jc w:val="left"/>
      <w:outlineLvl w:val="5"/>
    </w:pPr>
    <w:rPr>
      <w:rFonts w:eastAsia="黑体"/>
      <w:b/>
      <w:bCs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120" w:after="120" w:line="360" w:lineRule="auto"/>
      <w:ind w:firstLineChars="0" w:firstLine="0"/>
      <w:outlineLvl w:val="6"/>
    </w:pPr>
    <w:rPr>
      <w:rFonts w:eastAsia="黑体"/>
      <w:b/>
      <w:bCs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120" w:after="120" w:line="360" w:lineRule="auto"/>
      <w:ind w:firstLineChars="0" w:firstLine="0"/>
      <w:jc w:val="left"/>
      <w:outlineLvl w:val="7"/>
    </w:pPr>
    <w:rPr>
      <w:rFonts w:eastAsia="黑体"/>
      <w:b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120" w:after="120" w:line="360" w:lineRule="auto"/>
      <w:ind w:firstLineChars="0" w:firstLine="0"/>
      <w:outlineLvl w:val="8"/>
    </w:pPr>
    <w:rPr>
      <w:rFonts w:eastAsia="黑体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ind w:firstLine="420"/>
      <w:jc w:val="left"/>
    </w:pPr>
  </w:style>
  <w:style w:type="paragraph" w:styleId="a5">
    <w:name w:val="Normal Indent"/>
    <w:basedOn w:val="a"/>
    <w:qFormat/>
    <w:pPr>
      <w:spacing w:line="240" w:lineRule="auto"/>
      <w:ind w:firstLineChars="0" w:firstLine="420"/>
    </w:pPr>
    <w:rPr>
      <w:szCs w:val="20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"/>
    <w:basedOn w:val="a"/>
    <w:qFormat/>
    <w:pPr>
      <w:tabs>
        <w:tab w:val="left" w:pos="2500"/>
      </w:tabs>
      <w:spacing w:before="240" w:line="240" w:lineRule="auto"/>
      <w:ind w:firstLineChars="0" w:firstLine="0"/>
    </w:pPr>
    <w:rPr>
      <w:sz w:val="24"/>
      <w:szCs w:val="20"/>
    </w:rPr>
  </w:style>
  <w:style w:type="paragraph" w:styleId="a8">
    <w:name w:val="Body Text Indent"/>
    <w:basedOn w:val="a"/>
    <w:qFormat/>
    <w:pPr>
      <w:ind w:firstLine="420"/>
    </w:pPr>
    <w:rPr>
      <w:i/>
      <w:iCs/>
    </w:rPr>
  </w:style>
  <w:style w:type="paragraph" w:styleId="20">
    <w:name w:val="Body Text Indent 2"/>
    <w:basedOn w:val="a"/>
    <w:qFormat/>
    <w:pPr>
      <w:ind w:firstLine="420"/>
    </w:pPr>
  </w:style>
  <w:style w:type="paragraph" w:styleId="a9">
    <w:name w:val="Balloon Text"/>
    <w:basedOn w:val="a"/>
    <w:semiHidden/>
    <w:qFormat/>
    <w:rPr>
      <w:sz w:val="18"/>
      <w:szCs w:val="18"/>
    </w:rPr>
  </w:style>
  <w:style w:type="paragraph" w:styleId="aa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widowControl/>
      <w:spacing w:line="240" w:lineRule="auto"/>
      <w:ind w:firstLineChars="0" w:firstLine="0"/>
      <w:jc w:val="left"/>
    </w:pPr>
    <w:rPr>
      <w:kern w:val="0"/>
      <w:sz w:val="20"/>
      <w:lang w:eastAsia="en-US"/>
    </w:rPr>
  </w:style>
  <w:style w:type="paragraph" w:styleId="ac">
    <w:name w:val="Subtitle"/>
    <w:basedOn w:val="a"/>
    <w:qFormat/>
    <w:pPr>
      <w:jc w:val="center"/>
    </w:pPr>
  </w:style>
  <w:style w:type="paragraph" w:styleId="30">
    <w:name w:val="Body Text Indent 3"/>
    <w:basedOn w:val="a"/>
    <w:qFormat/>
    <w:pPr>
      <w:widowControl/>
      <w:ind w:firstLine="420"/>
      <w:jc w:val="left"/>
    </w:pPr>
  </w:style>
  <w:style w:type="paragraph" w:styleId="21">
    <w:name w:val="Body Text 2"/>
    <w:basedOn w:val="a"/>
    <w:qFormat/>
    <w:pPr>
      <w:spacing w:before="80" w:line="240" w:lineRule="auto"/>
      <w:ind w:firstLineChars="0" w:firstLine="0"/>
      <w:jc w:val="center"/>
      <w:outlineLvl w:val="0"/>
    </w:pPr>
    <w:rPr>
      <w:sz w:val="24"/>
      <w:szCs w:val="20"/>
    </w:rPr>
  </w:style>
  <w:style w:type="paragraph" w:styleId="ad">
    <w:name w:val="Title"/>
    <w:basedOn w:val="a"/>
    <w:qFormat/>
    <w:pPr>
      <w:spacing w:before="120" w:line="240" w:lineRule="auto"/>
      <w:ind w:right="-193" w:firstLineChars="0" w:firstLine="0"/>
      <w:jc w:val="center"/>
    </w:pPr>
    <w:rPr>
      <w:rFonts w:ascii="Arial Black" w:hAnsi="Arial Black"/>
      <w:sz w:val="36"/>
      <w:szCs w:val="20"/>
    </w:rPr>
  </w:style>
  <w:style w:type="character" w:styleId="ae">
    <w:name w:val="page number"/>
    <w:basedOn w:val="a0"/>
    <w:qFormat/>
  </w:style>
  <w:style w:type="character" w:styleId="af">
    <w:name w:val="FollowedHyperlink"/>
    <w:qFormat/>
    <w:rPr>
      <w:color w:val="800080"/>
      <w:u w:val="single"/>
    </w:rPr>
  </w:style>
  <w:style w:type="character" w:styleId="af0">
    <w:name w:val="line number"/>
    <w:basedOn w:val="a0"/>
    <w:qFormat/>
  </w:style>
  <w:style w:type="character" w:styleId="af1">
    <w:name w:val="Hyperlink"/>
    <w:uiPriority w:val="99"/>
    <w:qFormat/>
    <w:rPr>
      <w:color w:val="0000FF"/>
      <w:u w:val="single"/>
    </w:rPr>
  </w:style>
  <w:style w:type="character" w:styleId="af2">
    <w:name w:val="annotation reference"/>
    <w:uiPriority w:val="99"/>
    <w:semiHidden/>
    <w:unhideWhenUsed/>
    <w:qFormat/>
    <w:rPr>
      <w:sz w:val="21"/>
      <w:szCs w:val="21"/>
    </w:rPr>
  </w:style>
  <w:style w:type="table" w:styleId="af3">
    <w:name w:val="Table Grid"/>
    <w:basedOn w:val="a1"/>
    <w:qFormat/>
    <w:pPr>
      <w:widowControl w:val="0"/>
      <w:spacing w:line="300" w:lineRule="auto"/>
      <w:ind w:firstLineChars="200" w:firstLine="2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4">
    <w:name w:val="主标题"/>
    <w:basedOn w:val="a"/>
    <w:qFormat/>
    <w:pPr>
      <w:jc w:val="center"/>
    </w:pPr>
    <w:rPr>
      <w:rFonts w:ascii="Arial Black" w:eastAsia="黑体" w:hAnsi="Arial Black"/>
      <w:b/>
      <w:sz w:val="48"/>
    </w:rPr>
  </w:style>
  <w:style w:type="character" w:customStyle="1" w:styleId="grame">
    <w:name w:val="grame"/>
    <w:basedOn w:val="a0"/>
    <w:qFormat/>
  </w:style>
  <w:style w:type="paragraph" w:customStyle="1" w:styleId="af5">
    <w:name w:val="表项"/>
    <w:basedOn w:val="a"/>
    <w:qFormat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1">
    <w:name w:val="表内容1"/>
    <w:basedOn w:val="a"/>
    <w:qFormat/>
    <w:pPr>
      <w:spacing w:line="60" w:lineRule="auto"/>
      <w:ind w:firstLineChars="0" w:firstLine="0"/>
      <w:jc w:val="left"/>
    </w:pPr>
    <w:rPr>
      <w:rFonts w:cs="宋体"/>
      <w:szCs w:val="20"/>
    </w:rPr>
  </w:style>
  <w:style w:type="character" w:customStyle="1" w:styleId="Char0">
    <w:name w:val="批注文字 Char"/>
    <w:link w:val="a4"/>
    <w:uiPriority w:val="99"/>
    <w:qFormat/>
    <w:rPr>
      <w:kern w:val="2"/>
      <w:sz w:val="21"/>
      <w:szCs w:val="24"/>
    </w:rPr>
  </w:style>
  <w:style w:type="character" w:customStyle="1" w:styleId="Char">
    <w:name w:val="批注主题 Char"/>
    <w:link w:val="a3"/>
    <w:uiPriority w:val="99"/>
    <w:semiHidden/>
    <w:qFormat/>
    <w:rPr>
      <w:b/>
      <w:bCs/>
      <w:kern w:val="2"/>
      <w:sz w:val="21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B041FC"/>
    <w:pPr>
      <w:pageBreakBefore w:val="0"/>
      <w:widowControl/>
      <w:numPr>
        <w:numId w:val="0"/>
      </w:numPr>
      <w:tabs>
        <w:tab w:val="clear" w:pos="432"/>
      </w:tabs>
      <w:spacing w:beforeLines="0" w:before="480" w:afterLines="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jhou.ISOFTSTONE\Application%20Data\Microsoft\Templates\dot_V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42AA6D-26A5-4119-8844-11452AA9A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dot_V1.dot</Template>
  <TotalTime>615</TotalTime>
  <Pages>29</Pages>
  <Words>991</Words>
  <Characters>5654</Characters>
  <Application>Microsoft Office Word</Application>
  <DocSecurity>0</DocSecurity>
  <Lines>47</Lines>
  <Paragraphs>13</Paragraphs>
  <ScaleCrop>false</ScaleCrop>
  <Company>iSoftStone Co., Ltd.</Company>
  <LinksUpToDate>false</LinksUpToDate>
  <CharactersWithSpaces>6632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项目章程</dc:title>
  <dc:creator>Huangxb</dc:creator>
  <cp:lastModifiedBy>acer-zy</cp:lastModifiedBy>
  <cp:revision>3</cp:revision>
  <cp:lastPrinted>2001-08-01T17:22:00Z</cp:lastPrinted>
  <dcterms:created xsi:type="dcterms:W3CDTF">2018-04-14T16:52:00Z</dcterms:created>
  <dcterms:modified xsi:type="dcterms:W3CDTF">2018-04-20T01:56:00Z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