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A9BC5" w14:textId="77777777" w:rsidR="00A34455" w:rsidRPr="00A26083" w:rsidRDefault="007812E6">
      <w:pPr>
        <w:pStyle w:val="8"/>
        <w:numPr>
          <w:ilvl w:val="0"/>
          <w:numId w:val="0"/>
        </w:numPr>
      </w:pPr>
      <w:r w:rsidRPr="00A26083">
        <w:rPr>
          <w:rFonts w:hint="eastAsia"/>
        </w:rPr>
        <w:t xml:space="preserve"> </w:t>
      </w:r>
    </w:p>
    <w:p w14:paraId="3396BB98" w14:textId="77777777" w:rsidR="00A34455" w:rsidRPr="00A26083" w:rsidRDefault="00A34455">
      <w:pPr>
        <w:pStyle w:val="af6"/>
        <w:ind w:firstLineChars="0" w:firstLine="0"/>
        <w:rPr>
          <w:rFonts w:ascii="黑体"/>
          <w:sz w:val="36"/>
          <w:szCs w:val="36"/>
        </w:rPr>
      </w:pPr>
    </w:p>
    <w:p w14:paraId="38A786B1" w14:textId="77777777" w:rsidR="00A34455" w:rsidRPr="00A26083" w:rsidRDefault="00A34455">
      <w:pPr>
        <w:pStyle w:val="af6"/>
        <w:ind w:firstLineChars="0" w:firstLine="0"/>
        <w:rPr>
          <w:rFonts w:ascii="黑体"/>
          <w:sz w:val="36"/>
          <w:szCs w:val="36"/>
        </w:rPr>
      </w:pPr>
    </w:p>
    <w:p w14:paraId="0DE7114A" w14:textId="77777777" w:rsidR="00A34455" w:rsidRPr="00A26083" w:rsidRDefault="00A34455">
      <w:pPr>
        <w:pStyle w:val="af6"/>
        <w:ind w:firstLineChars="0" w:firstLine="0"/>
        <w:rPr>
          <w:rFonts w:ascii="黑体"/>
          <w:sz w:val="36"/>
          <w:szCs w:val="36"/>
        </w:rPr>
      </w:pPr>
    </w:p>
    <w:p w14:paraId="748F0751" w14:textId="77777777" w:rsidR="00A34455" w:rsidRPr="00A26083" w:rsidRDefault="00A34455">
      <w:pPr>
        <w:pStyle w:val="af6"/>
        <w:ind w:firstLineChars="0" w:firstLine="0"/>
        <w:rPr>
          <w:rFonts w:ascii="黑体"/>
          <w:sz w:val="36"/>
          <w:szCs w:val="36"/>
        </w:rPr>
      </w:pPr>
    </w:p>
    <w:p w14:paraId="2E189A8C" w14:textId="77777777" w:rsidR="00A34455" w:rsidRPr="00A26083" w:rsidRDefault="00A34455">
      <w:pPr>
        <w:pStyle w:val="af6"/>
        <w:ind w:firstLineChars="0" w:firstLine="0"/>
        <w:rPr>
          <w:rFonts w:ascii="黑体"/>
          <w:sz w:val="36"/>
          <w:szCs w:val="36"/>
        </w:rPr>
      </w:pPr>
    </w:p>
    <w:p w14:paraId="00EDCAE6" w14:textId="77777777" w:rsidR="00A34455" w:rsidRPr="00A26083" w:rsidRDefault="00A34455">
      <w:pPr>
        <w:pStyle w:val="af6"/>
        <w:ind w:firstLineChars="0" w:firstLine="0"/>
        <w:rPr>
          <w:sz w:val="36"/>
          <w:szCs w:val="36"/>
        </w:rPr>
      </w:pPr>
    </w:p>
    <w:p w14:paraId="3D8D8B75" w14:textId="77777777" w:rsidR="00A34455" w:rsidRPr="00A26083" w:rsidRDefault="007812E6">
      <w:pPr>
        <w:pStyle w:val="af6"/>
        <w:ind w:firstLineChars="0" w:firstLine="0"/>
      </w:pPr>
      <w:r w:rsidRPr="00A26083">
        <w:rPr>
          <w:rFonts w:hint="eastAsia"/>
        </w:rPr>
        <w:t>数据库设计说明书</w:t>
      </w:r>
    </w:p>
    <w:p w14:paraId="7A2BE04B" w14:textId="77777777" w:rsidR="00A34455" w:rsidRPr="00A26083" w:rsidRDefault="007812E6">
      <w:pPr>
        <w:pStyle w:val="af6"/>
        <w:ind w:firstLineChars="0" w:firstLine="0"/>
        <w:rPr>
          <w:rFonts w:ascii="Arial" w:hAnsi="Arial" w:cs="Arial"/>
          <w:sz w:val="30"/>
          <w:szCs w:val="30"/>
        </w:rPr>
      </w:pPr>
      <w:r w:rsidRPr="00A26083">
        <w:rPr>
          <w:rFonts w:ascii="Arial" w:hAnsi="Arial" w:cs="Arial"/>
          <w:sz w:val="30"/>
          <w:szCs w:val="30"/>
        </w:rPr>
        <w:t>DataBase Design</w:t>
      </w:r>
    </w:p>
    <w:p w14:paraId="00488BEB" w14:textId="77777777" w:rsidR="00A34455" w:rsidRPr="00A26083" w:rsidRDefault="007812E6">
      <w:pPr>
        <w:spacing w:line="240" w:lineRule="auto"/>
        <w:ind w:firstLineChars="0" w:firstLine="0"/>
        <w:jc w:val="center"/>
        <w:rPr>
          <w:rFonts w:ascii="Arial" w:eastAsia="黑体" w:hAnsi="Arial" w:cs="Arial"/>
          <w:b/>
          <w:sz w:val="30"/>
        </w:rPr>
      </w:pPr>
      <w:r w:rsidRPr="00A26083">
        <w:rPr>
          <w:rFonts w:ascii="黑体" w:eastAsia="黑体" w:hint="eastAsia"/>
          <w:b/>
          <w:bCs/>
          <w:sz w:val="30"/>
        </w:rPr>
        <w:t>编号</w:t>
      </w:r>
      <w:r w:rsidRPr="00A26083">
        <w:rPr>
          <w:rFonts w:ascii="黑体" w:eastAsia="黑体" w:hint="eastAsia"/>
          <w:b/>
          <w:sz w:val="30"/>
        </w:rPr>
        <w:t>：</w:t>
      </w:r>
      <w:r w:rsidRPr="00A26083">
        <w:rPr>
          <w:rFonts w:ascii="Arial" w:eastAsia="黑体" w:hAnsi="Arial" w:cs="Arial" w:hint="eastAsia"/>
          <w:b/>
          <w:bCs/>
          <w:sz w:val="30"/>
        </w:rPr>
        <w:t xml:space="preserve"> TMP</w:t>
      </w:r>
      <w:r w:rsidRPr="00A26083">
        <w:rPr>
          <w:rFonts w:ascii="Arial" w:eastAsia="黑体" w:hAnsi="Arial" w:cs="Arial"/>
          <w:b/>
          <w:bCs/>
          <w:sz w:val="30"/>
        </w:rPr>
        <w:t>-</w:t>
      </w:r>
      <w:r w:rsidRPr="00A26083">
        <w:rPr>
          <w:rFonts w:ascii="Arial" w:eastAsia="黑体" w:hAnsi="Arial" w:cs="Arial" w:hint="eastAsia"/>
          <w:b/>
          <w:bCs/>
          <w:sz w:val="30"/>
        </w:rPr>
        <w:t>DBD</w:t>
      </w:r>
    </w:p>
    <w:p w14:paraId="4BC77C59" w14:textId="6D6E2EA4" w:rsidR="00A911FA" w:rsidRPr="00A26083" w:rsidRDefault="007812E6" w:rsidP="00A911FA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 w:rsidRPr="00A26083">
        <w:rPr>
          <w:rFonts w:ascii="黑体" w:eastAsia="黑体" w:hint="eastAsia"/>
          <w:b/>
          <w:bCs/>
          <w:sz w:val="30"/>
        </w:rPr>
        <w:t xml:space="preserve">版本 </w:t>
      </w:r>
      <w:r w:rsidR="00705D0C">
        <w:rPr>
          <w:rFonts w:ascii="黑体" w:eastAsia="黑体"/>
          <w:b/>
          <w:bCs/>
          <w:sz w:val="30"/>
        </w:rPr>
        <w:t>3</w:t>
      </w:r>
      <w:r w:rsidRPr="00A26083">
        <w:rPr>
          <w:rFonts w:ascii="黑体" w:eastAsia="黑体" w:hint="eastAsia"/>
          <w:b/>
          <w:bCs/>
          <w:sz w:val="30"/>
        </w:rPr>
        <w:t>.</w:t>
      </w:r>
      <w:r w:rsidR="00A911FA" w:rsidRPr="00A26083">
        <w:rPr>
          <w:rFonts w:ascii="黑体" w:eastAsia="黑体" w:hint="eastAsia"/>
          <w:b/>
          <w:bCs/>
          <w:sz w:val="30"/>
        </w:rPr>
        <w:t>0</w:t>
      </w:r>
    </w:p>
    <w:p w14:paraId="168928A0" w14:textId="77777777" w:rsidR="00A34455" w:rsidRPr="00A26083" w:rsidRDefault="00A34455">
      <w:pPr>
        <w:ind w:firstLine="422"/>
        <w:rPr>
          <w:b/>
        </w:rPr>
      </w:pPr>
    </w:p>
    <w:p w14:paraId="26E84FAD" w14:textId="77777777" w:rsidR="00A34455" w:rsidRPr="00A26083" w:rsidRDefault="00A34455">
      <w:pPr>
        <w:ind w:firstLine="422"/>
        <w:rPr>
          <w:b/>
        </w:rPr>
      </w:pPr>
    </w:p>
    <w:p w14:paraId="3945799D" w14:textId="77777777" w:rsidR="00A34455" w:rsidRPr="00A26083" w:rsidRDefault="00A34455">
      <w:pPr>
        <w:ind w:firstLine="422"/>
        <w:rPr>
          <w:b/>
        </w:rPr>
      </w:pPr>
    </w:p>
    <w:p w14:paraId="395746BD" w14:textId="77777777" w:rsidR="00A34455" w:rsidRPr="00A26083" w:rsidRDefault="00A34455">
      <w:pPr>
        <w:ind w:firstLine="422"/>
        <w:rPr>
          <w:b/>
        </w:rPr>
      </w:pPr>
    </w:p>
    <w:p w14:paraId="64419E2B" w14:textId="77777777" w:rsidR="00A34455" w:rsidRPr="00A26083" w:rsidRDefault="00A34455">
      <w:pPr>
        <w:ind w:firstLine="422"/>
        <w:rPr>
          <w:b/>
        </w:rPr>
      </w:pPr>
    </w:p>
    <w:p w14:paraId="445DCBD6" w14:textId="77777777" w:rsidR="00A34455" w:rsidRPr="00A26083" w:rsidRDefault="00A34455">
      <w:pPr>
        <w:ind w:firstLine="422"/>
        <w:rPr>
          <w:b/>
        </w:rPr>
      </w:pPr>
    </w:p>
    <w:p w14:paraId="5D61A004" w14:textId="77777777" w:rsidR="00A34455" w:rsidRPr="00A26083" w:rsidRDefault="00A34455">
      <w:pPr>
        <w:ind w:firstLine="422"/>
        <w:rPr>
          <w:b/>
        </w:rPr>
      </w:pPr>
    </w:p>
    <w:p w14:paraId="05449A0A" w14:textId="77777777" w:rsidR="00A34455" w:rsidRPr="00A26083" w:rsidRDefault="00A34455">
      <w:pPr>
        <w:ind w:firstLine="422"/>
        <w:rPr>
          <w:b/>
        </w:rPr>
      </w:pPr>
    </w:p>
    <w:p w14:paraId="33D62A48" w14:textId="77777777" w:rsidR="00A34455" w:rsidRPr="00A26083" w:rsidRDefault="00A34455">
      <w:pPr>
        <w:ind w:firstLine="422"/>
        <w:rPr>
          <w:b/>
        </w:rPr>
      </w:pPr>
    </w:p>
    <w:p w14:paraId="3A20CBEC" w14:textId="77777777" w:rsidR="00A34455" w:rsidRPr="00A26083" w:rsidRDefault="00A34455">
      <w:pPr>
        <w:ind w:firstLine="422"/>
        <w:rPr>
          <w:b/>
        </w:rPr>
      </w:pPr>
    </w:p>
    <w:p w14:paraId="173BE651" w14:textId="77777777" w:rsidR="00A34455" w:rsidRPr="00A26083" w:rsidRDefault="00A34455">
      <w:pPr>
        <w:ind w:firstLine="422"/>
        <w:rPr>
          <w:b/>
        </w:rPr>
      </w:pPr>
    </w:p>
    <w:p w14:paraId="6FFF7323" w14:textId="77777777" w:rsidR="00A34455" w:rsidRPr="00A26083" w:rsidRDefault="00A34455">
      <w:pPr>
        <w:ind w:firstLine="422"/>
        <w:rPr>
          <w:b/>
        </w:rPr>
      </w:pPr>
    </w:p>
    <w:tbl>
      <w:tblPr>
        <w:tblpPr w:leftFromText="180" w:rightFromText="180" w:vertAnchor="text" w:horzAnchor="margin" w:tblpX="108" w:tblpY="78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A34455" w:rsidRPr="00A26083" w14:paraId="12D36AE7" w14:textId="77777777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5F0EB05" w14:textId="77777777" w:rsidR="00A34455" w:rsidRPr="00A26083" w:rsidRDefault="007812E6">
            <w:pPr>
              <w:pStyle w:val="af7"/>
              <w:jc w:val="left"/>
            </w:pPr>
            <w:r w:rsidRPr="00A26083">
              <w:rPr>
                <w:rFonts w:hint="eastAsia"/>
              </w:rPr>
              <w:t>作者</w:t>
            </w:r>
            <w:r w:rsidRPr="00A26083"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74E878" w14:textId="77777777" w:rsidR="00A34455" w:rsidRPr="00A26083" w:rsidRDefault="007812E6">
            <w:pPr>
              <w:pStyle w:val="11"/>
              <w:rPr>
                <w:b/>
              </w:rPr>
            </w:pPr>
            <w:r w:rsidRPr="00A26083">
              <w:rPr>
                <w:rFonts w:hint="eastAsia"/>
                <w:b/>
              </w:rPr>
              <w:t>蒋子涵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E0732A2" w14:textId="77777777" w:rsidR="00A34455" w:rsidRPr="00A26083" w:rsidRDefault="007812E6">
            <w:pPr>
              <w:pStyle w:val="af7"/>
              <w:jc w:val="left"/>
            </w:pPr>
            <w:r w:rsidRPr="00A26083">
              <w:rPr>
                <w:rFonts w:hint="eastAsia"/>
              </w:rPr>
              <w:t>日期</w:t>
            </w:r>
            <w:r w:rsidRPr="00A26083"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52E788B" w14:textId="77777777" w:rsidR="00A34455" w:rsidRPr="00A26083" w:rsidRDefault="007812E6">
            <w:pPr>
              <w:pStyle w:val="11"/>
              <w:rPr>
                <w:b/>
              </w:rPr>
            </w:pPr>
            <w:r w:rsidRPr="00A26083">
              <w:rPr>
                <w:rFonts w:hint="eastAsia"/>
                <w:b/>
              </w:rPr>
              <w:t>201</w:t>
            </w:r>
            <w:r w:rsidRPr="00A26083">
              <w:rPr>
                <w:b/>
              </w:rPr>
              <w:t>8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04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10</w:t>
            </w:r>
          </w:p>
        </w:tc>
      </w:tr>
      <w:tr w:rsidR="00A34455" w:rsidRPr="00A26083" w14:paraId="20A27C48" w14:textId="77777777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B8E3E1" w14:textId="77777777" w:rsidR="00A34455" w:rsidRPr="00A26083" w:rsidRDefault="007812E6">
            <w:pPr>
              <w:pStyle w:val="af7"/>
              <w:jc w:val="left"/>
              <w:rPr>
                <w:rFonts w:ascii="Times New Roman" w:hAnsi="Times New Roman"/>
              </w:rPr>
            </w:pPr>
            <w:r w:rsidRPr="00A26083"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0AFEE9" w14:textId="77777777" w:rsidR="00A34455" w:rsidRPr="00A26083" w:rsidRDefault="007812E6">
            <w:pPr>
              <w:pStyle w:val="11"/>
              <w:rPr>
                <w:b/>
              </w:rPr>
            </w:pPr>
            <w:r w:rsidRPr="00A26083">
              <w:rPr>
                <w:rFonts w:hint="eastAsia"/>
                <w:b/>
              </w:rPr>
              <w:t>全体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E2181E" w14:textId="77777777" w:rsidR="00A34455" w:rsidRPr="00A26083" w:rsidRDefault="007812E6">
            <w:pPr>
              <w:pStyle w:val="af7"/>
              <w:jc w:val="left"/>
              <w:rPr>
                <w:rFonts w:ascii="Times New Roman" w:hAnsi="Times New Roman"/>
              </w:rPr>
            </w:pPr>
            <w:r w:rsidRPr="00A26083"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C43142" w14:textId="77777777" w:rsidR="00A34455" w:rsidRPr="00A26083" w:rsidRDefault="007812E6">
            <w:pPr>
              <w:pStyle w:val="11"/>
              <w:rPr>
                <w:b/>
              </w:rPr>
            </w:pPr>
            <w:r w:rsidRPr="00A26083">
              <w:rPr>
                <w:rFonts w:hint="eastAsia"/>
                <w:b/>
              </w:rPr>
              <w:t>201</w:t>
            </w:r>
            <w:r w:rsidRPr="00A26083">
              <w:rPr>
                <w:b/>
              </w:rPr>
              <w:t>8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04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10</w:t>
            </w:r>
          </w:p>
        </w:tc>
      </w:tr>
    </w:tbl>
    <w:p w14:paraId="14869EB1" w14:textId="77777777" w:rsidR="00A34455" w:rsidRPr="00A26083" w:rsidRDefault="00A34455">
      <w:pPr>
        <w:ind w:firstLine="422"/>
        <w:jc w:val="left"/>
        <w:rPr>
          <w:b/>
        </w:rPr>
      </w:pPr>
    </w:p>
    <w:p w14:paraId="0B829930" w14:textId="77777777" w:rsidR="00A34455" w:rsidRPr="00A26083" w:rsidRDefault="00A34455">
      <w:pPr>
        <w:ind w:firstLine="422"/>
        <w:jc w:val="left"/>
        <w:rPr>
          <w:b/>
        </w:rPr>
      </w:pPr>
    </w:p>
    <w:p w14:paraId="2C3B7259" w14:textId="77777777" w:rsidR="00A34455" w:rsidRPr="00A26083" w:rsidRDefault="00A34455">
      <w:pPr>
        <w:ind w:firstLine="422"/>
        <w:jc w:val="left"/>
        <w:rPr>
          <w:b/>
        </w:rPr>
      </w:pPr>
    </w:p>
    <w:p w14:paraId="7F9E84BD" w14:textId="77777777" w:rsidR="00A34455" w:rsidRPr="00A26083" w:rsidRDefault="007812E6">
      <w:pPr>
        <w:pStyle w:val="ae"/>
        <w:ind w:firstLineChars="0" w:firstLine="0"/>
        <w:jc w:val="left"/>
        <w:rPr>
          <w:b/>
          <w:sz w:val="24"/>
        </w:rPr>
      </w:pPr>
      <w:r w:rsidRPr="00A26083">
        <w:rPr>
          <w:rFonts w:hint="eastAsia"/>
          <w:b/>
          <w:sz w:val="24"/>
        </w:rPr>
        <w:t>变更记录</w:t>
      </w:r>
    </w:p>
    <w:p w14:paraId="7F5740A4" w14:textId="77777777" w:rsidR="00A34455" w:rsidRPr="00A26083" w:rsidRDefault="00A34455">
      <w:pPr>
        <w:pStyle w:val="ae"/>
        <w:ind w:firstLineChars="0" w:firstLine="0"/>
        <w:jc w:val="left"/>
        <w:rPr>
          <w:b/>
          <w:sz w:val="24"/>
        </w:rPr>
      </w:pPr>
    </w:p>
    <w:tbl>
      <w:tblPr>
        <w:tblW w:w="8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874"/>
        <w:gridCol w:w="1346"/>
      </w:tblGrid>
      <w:tr w:rsidR="00A34455" w:rsidRPr="00A26083" w14:paraId="2A8D7A92" w14:textId="77777777">
        <w:tc>
          <w:tcPr>
            <w:tcW w:w="1908" w:type="dxa"/>
            <w:shd w:val="clear" w:color="auto" w:fill="C0C0C0"/>
          </w:tcPr>
          <w:p w14:paraId="5157C8B1" w14:textId="77777777" w:rsidR="00A34455" w:rsidRPr="00A26083" w:rsidRDefault="007812E6">
            <w:pPr>
              <w:pStyle w:val="af7"/>
              <w:spacing w:line="240" w:lineRule="auto"/>
            </w:pPr>
            <w:r w:rsidRPr="00A26083">
              <w:rPr>
                <w:rFonts w:hint="eastAsia"/>
              </w:rPr>
              <w:t>日期</w:t>
            </w:r>
          </w:p>
        </w:tc>
        <w:tc>
          <w:tcPr>
            <w:tcW w:w="1440" w:type="dxa"/>
            <w:shd w:val="clear" w:color="auto" w:fill="C0C0C0"/>
          </w:tcPr>
          <w:p w14:paraId="2FBB048B" w14:textId="77777777" w:rsidR="00A34455" w:rsidRPr="00A26083" w:rsidRDefault="007812E6">
            <w:pPr>
              <w:pStyle w:val="af7"/>
            </w:pPr>
            <w:r w:rsidRPr="00A26083">
              <w:rPr>
                <w:rFonts w:hint="eastAsia"/>
              </w:rPr>
              <w:t>版本</w:t>
            </w:r>
          </w:p>
        </w:tc>
        <w:tc>
          <w:tcPr>
            <w:tcW w:w="3874" w:type="dxa"/>
            <w:shd w:val="clear" w:color="auto" w:fill="C0C0C0"/>
          </w:tcPr>
          <w:p w14:paraId="34AA24F5" w14:textId="77777777" w:rsidR="00A34455" w:rsidRPr="00A26083" w:rsidRDefault="007812E6">
            <w:pPr>
              <w:pStyle w:val="af7"/>
              <w:jc w:val="both"/>
            </w:pPr>
            <w:r w:rsidRPr="00A26083">
              <w:rPr>
                <w:rFonts w:hint="eastAsia"/>
              </w:rPr>
              <w:t>变更说明</w:t>
            </w:r>
          </w:p>
        </w:tc>
        <w:tc>
          <w:tcPr>
            <w:tcW w:w="1346" w:type="dxa"/>
            <w:shd w:val="clear" w:color="auto" w:fill="C0C0C0"/>
          </w:tcPr>
          <w:p w14:paraId="7E58AA62" w14:textId="77777777" w:rsidR="00A34455" w:rsidRPr="00A26083" w:rsidRDefault="007812E6">
            <w:pPr>
              <w:pStyle w:val="af7"/>
              <w:spacing w:line="240" w:lineRule="auto"/>
            </w:pPr>
            <w:r w:rsidRPr="00A26083">
              <w:rPr>
                <w:rFonts w:hint="eastAsia"/>
              </w:rPr>
              <w:t>作者</w:t>
            </w:r>
          </w:p>
        </w:tc>
      </w:tr>
      <w:tr w:rsidR="00A34455" w:rsidRPr="00A26083" w14:paraId="60A23845" w14:textId="77777777">
        <w:tc>
          <w:tcPr>
            <w:tcW w:w="1908" w:type="dxa"/>
          </w:tcPr>
          <w:p w14:paraId="10A40E61" w14:textId="77777777" w:rsidR="00A34455" w:rsidRPr="00A26083" w:rsidRDefault="007812E6">
            <w:pPr>
              <w:pStyle w:val="11"/>
              <w:spacing w:line="240" w:lineRule="auto"/>
              <w:jc w:val="center"/>
              <w:rPr>
                <w:b/>
              </w:rPr>
            </w:pPr>
            <w:r w:rsidRPr="00A26083">
              <w:rPr>
                <w:b/>
              </w:rPr>
              <w:t>2018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04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10</w:t>
            </w:r>
          </w:p>
        </w:tc>
        <w:tc>
          <w:tcPr>
            <w:tcW w:w="1440" w:type="dxa"/>
          </w:tcPr>
          <w:p w14:paraId="00C862D4" w14:textId="77777777" w:rsidR="00A34455" w:rsidRPr="00A26083" w:rsidRDefault="007812E6">
            <w:pPr>
              <w:pStyle w:val="11"/>
              <w:ind w:firstLine="420"/>
              <w:rPr>
                <w:b/>
              </w:rPr>
            </w:pPr>
            <w:r w:rsidRPr="00A26083">
              <w:rPr>
                <w:rFonts w:hint="eastAsia"/>
                <w:b/>
              </w:rPr>
              <w:t>1.0</w:t>
            </w:r>
          </w:p>
        </w:tc>
        <w:tc>
          <w:tcPr>
            <w:tcW w:w="3874" w:type="dxa"/>
          </w:tcPr>
          <w:p w14:paraId="22840C59" w14:textId="77777777" w:rsidR="00A34455" w:rsidRPr="00A26083" w:rsidRDefault="007812E6">
            <w:pPr>
              <w:pStyle w:val="11"/>
              <w:jc w:val="both"/>
              <w:rPr>
                <w:b/>
              </w:rPr>
            </w:pPr>
            <w:r w:rsidRPr="00A26083">
              <w:rPr>
                <w:rFonts w:hint="eastAsia"/>
                <w:b/>
              </w:rPr>
              <w:t>创建数据库设计说明书</w:t>
            </w:r>
          </w:p>
        </w:tc>
        <w:tc>
          <w:tcPr>
            <w:tcW w:w="1346" w:type="dxa"/>
          </w:tcPr>
          <w:p w14:paraId="3EDA880D" w14:textId="77777777" w:rsidR="00A34455" w:rsidRPr="00A26083" w:rsidRDefault="007812E6">
            <w:pPr>
              <w:pStyle w:val="11"/>
              <w:spacing w:line="240" w:lineRule="auto"/>
              <w:jc w:val="center"/>
              <w:rPr>
                <w:b/>
              </w:rPr>
            </w:pPr>
            <w:r w:rsidRPr="00A26083">
              <w:rPr>
                <w:rFonts w:hint="eastAsia"/>
                <w:b/>
              </w:rPr>
              <w:t>蒋子涵</w:t>
            </w:r>
          </w:p>
        </w:tc>
      </w:tr>
      <w:tr w:rsidR="00EB1782" w:rsidRPr="00A26083" w14:paraId="3D20902E" w14:textId="77777777">
        <w:tc>
          <w:tcPr>
            <w:tcW w:w="1908" w:type="dxa"/>
          </w:tcPr>
          <w:p w14:paraId="31F49B0F" w14:textId="2BFA38F6" w:rsidR="00EB1782" w:rsidRPr="00A26083" w:rsidRDefault="00EB1782">
            <w:pPr>
              <w:pStyle w:val="11"/>
              <w:spacing w:line="240" w:lineRule="auto"/>
              <w:jc w:val="center"/>
              <w:rPr>
                <w:b/>
              </w:rPr>
            </w:pPr>
            <w:r w:rsidRPr="00A26083">
              <w:rPr>
                <w:rFonts w:hint="eastAsia"/>
                <w:b/>
              </w:rPr>
              <w:t>2</w:t>
            </w:r>
            <w:r w:rsidRPr="00A26083">
              <w:rPr>
                <w:b/>
              </w:rPr>
              <w:t>018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04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11</w:t>
            </w:r>
          </w:p>
        </w:tc>
        <w:tc>
          <w:tcPr>
            <w:tcW w:w="1440" w:type="dxa"/>
          </w:tcPr>
          <w:p w14:paraId="0FED667E" w14:textId="270E4D06" w:rsidR="00EB1782" w:rsidRPr="00A26083" w:rsidRDefault="00EB1782">
            <w:pPr>
              <w:pStyle w:val="11"/>
              <w:ind w:firstLine="420"/>
              <w:rPr>
                <w:b/>
              </w:rPr>
            </w:pPr>
            <w:r w:rsidRPr="00A26083">
              <w:rPr>
                <w:rFonts w:hint="eastAsia"/>
                <w:b/>
              </w:rPr>
              <w:t>2</w:t>
            </w:r>
            <w:r w:rsidRPr="00A26083">
              <w:rPr>
                <w:b/>
              </w:rPr>
              <w:t>.0</w:t>
            </w:r>
          </w:p>
        </w:tc>
        <w:tc>
          <w:tcPr>
            <w:tcW w:w="3874" w:type="dxa"/>
          </w:tcPr>
          <w:p w14:paraId="2181B3A9" w14:textId="4BE2EECC" w:rsidR="00EB1782" w:rsidRPr="00A26083" w:rsidRDefault="00EB1782">
            <w:pPr>
              <w:pStyle w:val="11"/>
              <w:jc w:val="both"/>
              <w:rPr>
                <w:b/>
              </w:rPr>
            </w:pPr>
            <w:r w:rsidRPr="00A26083">
              <w:rPr>
                <w:rFonts w:hint="eastAsia"/>
                <w:b/>
              </w:rPr>
              <w:t>完善各个数据库表</w:t>
            </w:r>
          </w:p>
        </w:tc>
        <w:tc>
          <w:tcPr>
            <w:tcW w:w="1346" w:type="dxa"/>
          </w:tcPr>
          <w:p w14:paraId="07D6239A" w14:textId="5BEFE924" w:rsidR="00EB1782" w:rsidRPr="00A26083" w:rsidRDefault="00EB1782">
            <w:pPr>
              <w:pStyle w:val="11"/>
              <w:spacing w:line="240" w:lineRule="auto"/>
              <w:jc w:val="center"/>
              <w:rPr>
                <w:b/>
              </w:rPr>
            </w:pPr>
            <w:r w:rsidRPr="00A26083">
              <w:rPr>
                <w:rFonts w:hint="eastAsia"/>
                <w:b/>
              </w:rPr>
              <w:t>全体</w:t>
            </w:r>
          </w:p>
        </w:tc>
      </w:tr>
      <w:tr w:rsidR="00705D0C" w:rsidRPr="00A26083" w14:paraId="4EA870F7" w14:textId="77777777">
        <w:tc>
          <w:tcPr>
            <w:tcW w:w="1908" w:type="dxa"/>
          </w:tcPr>
          <w:p w14:paraId="443BAE58" w14:textId="6368F898" w:rsidR="00705D0C" w:rsidRPr="00A26083" w:rsidRDefault="00705D0C" w:rsidP="00705D0C">
            <w:pPr>
              <w:pStyle w:val="11"/>
              <w:spacing w:line="240" w:lineRule="auto"/>
              <w:jc w:val="center"/>
              <w:rPr>
                <w:rFonts w:hint="eastAsia"/>
                <w:b/>
              </w:rPr>
            </w:pPr>
            <w:r w:rsidRPr="00A26083">
              <w:rPr>
                <w:rFonts w:hint="eastAsia"/>
                <w:b/>
              </w:rPr>
              <w:t>2</w:t>
            </w:r>
            <w:r w:rsidRPr="00A26083">
              <w:rPr>
                <w:b/>
              </w:rPr>
              <w:t>018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04</w:t>
            </w:r>
            <w:r w:rsidRPr="00A26083">
              <w:rPr>
                <w:rFonts w:hint="eastAsia"/>
                <w:b/>
              </w:rPr>
              <w:t>-</w:t>
            </w:r>
            <w:r w:rsidRPr="00A26083">
              <w:rPr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409C2D73" w14:textId="59E43285" w:rsidR="00705D0C" w:rsidRPr="00A26083" w:rsidRDefault="00705D0C" w:rsidP="00705D0C">
            <w:pPr>
              <w:pStyle w:val="11"/>
              <w:ind w:firstLine="420"/>
              <w:rPr>
                <w:rFonts w:hint="eastAsia"/>
                <w:b/>
              </w:rPr>
            </w:pPr>
            <w:r>
              <w:rPr>
                <w:b/>
              </w:rPr>
              <w:t>3</w:t>
            </w:r>
            <w:r w:rsidRPr="00A26083">
              <w:rPr>
                <w:b/>
              </w:rPr>
              <w:t>.0</w:t>
            </w:r>
          </w:p>
        </w:tc>
        <w:tc>
          <w:tcPr>
            <w:tcW w:w="3874" w:type="dxa"/>
          </w:tcPr>
          <w:p w14:paraId="4288798E" w14:textId="5CD9F831" w:rsidR="00705D0C" w:rsidRPr="00A26083" w:rsidRDefault="00705D0C" w:rsidP="00705D0C">
            <w:pPr>
              <w:pStyle w:val="11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添加数据库字段类型</w:t>
            </w:r>
          </w:p>
        </w:tc>
        <w:tc>
          <w:tcPr>
            <w:tcW w:w="1346" w:type="dxa"/>
          </w:tcPr>
          <w:p w14:paraId="08AC2231" w14:textId="4C252870" w:rsidR="00705D0C" w:rsidRPr="00A26083" w:rsidRDefault="00705D0C" w:rsidP="00705D0C">
            <w:pPr>
              <w:pStyle w:val="11"/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蒋子涵</w:t>
            </w:r>
          </w:p>
        </w:tc>
      </w:tr>
    </w:tbl>
    <w:p w14:paraId="51B511A7" w14:textId="77777777" w:rsidR="00A34455" w:rsidRPr="00A26083" w:rsidRDefault="00A34455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 w:hint="eastAsia"/>
          <w:b/>
          <w:kern w:val="0"/>
        </w:rPr>
      </w:pPr>
    </w:p>
    <w:p w14:paraId="3AF3B889" w14:textId="23EA1CD1" w:rsidR="00575535" w:rsidRPr="00A26083" w:rsidRDefault="00311378" w:rsidP="00575535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a</w:t>
      </w:r>
      <w:r w:rsidR="00575535" w:rsidRPr="00A26083">
        <w:rPr>
          <w:kern w:val="0"/>
          <w:sz w:val="30"/>
          <w:szCs w:val="30"/>
        </w:rPr>
        <w:t>nswer</w:t>
      </w:r>
    </w:p>
    <w:p w14:paraId="41FDC895" w14:textId="77777777" w:rsidR="00311378" w:rsidRPr="00A26083" w:rsidRDefault="00311378" w:rsidP="00311378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A34455" w:rsidRPr="00A26083" w14:paraId="551CC085" w14:textId="77777777">
        <w:tc>
          <w:tcPr>
            <w:tcW w:w="2374" w:type="dxa"/>
            <w:shd w:val="clear" w:color="auto" w:fill="auto"/>
          </w:tcPr>
          <w:p w14:paraId="1927F96E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2D98AC75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nswer</w:t>
            </w:r>
          </w:p>
        </w:tc>
      </w:tr>
      <w:tr w:rsidR="00A34455" w:rsidRPr="00A26083" w14:paraId="4F55A29E" w14:textId="77777777">
        <w:tc>
          <w:tcPr>
            <w:tcW w:w="2374" w:type="dxa"/>
            <w:shd w:val="clear" w:color="auto" w:fill="auto"/>
          </w:tcPr>
          <w:p w14:paraId="4B129B1D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23D5777C" w14:textId="77777777" w:rsidR="00A34455" w:rsidRPr="00A26083" w:rsidRDefault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答疑回帖表</w:t>
            </w:r>
          </w:p>
        </w:tc>
      </w:tr>
      <w:tr w:rsidR="004756A4" w:rsidRPr="00A26083" w14:paraId="4F8CBB3B" w14:textId="77777777" w:rsidTr="003D09C9">
        <w:tc>
          <w:tcPr>
            <w:tcW w:w="2374" w:type="dxa"/>
            <w:shd w:val="clear" w:color="auto" w:fill="auto"/>
          </w:tcPr>
          <w:p w14:paraId="234C67AF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7B00E1AB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453267B6" w14:textId="1B96D27F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39C1815E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4756A4" w:rsidRPr="00A26083" w14:paraId="6BFA11CB" w14:textId="77777777" w:rsidTr="00B30567">
        <w:tc>
          <w:tcPr>
            <w:tcW w:w="2374" w:type="dxa"/>
            <w:shd w:val="clear" w:color="auto" w:fill="auto"/>
          </w:tcPr>
          <w:p w14:paraId="64F7963B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nswer_id</w:t>
            </w:r>
          </w:p>
        </w:tc>
        <w:tc>
          <w:tcPr>
            <w:tcW w:w="2100" w:type="dxa"/>
            <w:shd w:val="clear" w:color="auto" w:fill="auto"/>
          </w:tcPr>
          <w:p w14:paraId="147CB17C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回帖id</w:t>
            </w:r>
          </w:p>
        </w:tc>
        <w:tc>
          <w:tcPr>
            <w:tcW w:w="2101" w:type="dxa"/>
            <w:shd w:val="clear" w:color="auto" w:fill="auto"/>
          </w:tcPr>
          <w:p w14:paraId="094B406F" w14:textId="1CEDC2C1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6F3A47D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4756A4" w:rsidRPr="00A26083" w14:paraId="09CAB338" w14:textId="77777777" w:rsidTr="00093611">
        <w:tc>
          <w:tcPr>
            <w:tcW w:w="2374" w:type="dxa"/>
            <w:shd w:val="clear" w:color="auto" w:fill="auto"/>
          </w:tcPr>
          <w:p w14:paraId="73899666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ost_id</w:t>
            </w:r>
          </w:p>
        </w:tc>
        <w:tc>
          <w:tcPr>
            <w:tcW w:w="2100" w:type="dxa"/>
            <w:shd w:val="clear" w:color="auto" w:fill="auto"/>
          </w:tcPr>
          <w:p w14:paraId="15ACFA6A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帖子id</w:t>
            </w:r>
          </w:p>
        </w:tc>
        <w:tc>
          <w:tcPr>
            <w:tcW w:w="2101" w:type="dxa"/>
            <w:shd w:val="clear" w:color="auto" w:fill="auto"/>
          </w:tcPr>
          <w:p w14:paraId="005BB86D" w14:textId="18DC7BB8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59BEDA54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4756A4" w:rsidRPr="00A26083" w14:paraId="738EE905" w14:textId="77777777" w:rsidTr="00F826E7">
        <w:tc>
          <w:tcPr>
            <w:tcW w:w="2374" w:type="dxa"/>
            <w:shd w:val="clear" w:color="auto" w:fill="auto"/>
          </w:tcPr>
          <w:p w14:paraId="404A2005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tudent_id</w:t>
            </w:r>
          </w:p>
        </w:tc>
        <w:tc>
          <w:tcPr>
            <w:tcW w:w="2100" w:type="dxa"/>
            <w:shd w:val="clear" w:color="auto" w:fill="auto"/>
          </w:tcPr>
          <w:p w14:paraId="376823CD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回帖的学生id</w:t>
            </w:r>
          </w:p>
        </w:tc>
        <w:tc>
          <w:tcPr>
            <w:tcW w:w="2101" w:type="dxa"/>
            <w:shd w:val="clear" w:color="auto" w:fill="auto"/>
          </w:tcPr>
          <w:p w14:paraId="76BB2DE4" w14:textId="5D82FD43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05DC6803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4756A4" w:rsidRPr="00A26083" w14:paraId="422328C5" w14:textId="77777777" w:rsidTr="00140982">
        <w:tc>
          <w:tcPr>
            <w:tcW w:w="2374" w:type="dxa"/>
            <w:shd w:val="clear" w:color="auto" w:fill="auto"/>
          </w:tcPr>
          <w:p w14:paraId="4C8E4BEB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nswer_content</w:t>
            </w:r>
          </w:p>
        </w:tc>
        <w:tc>
          <w:tcPr>
            <w:tcW w:w="2100" w:type="dxa"/>
            <w:shd w:val="clear" w:color="auto" w:fill="auto"/>
          </w:tcPr>
          <w:p w14:paraId="70870F0B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回帖内容</w:t>
            </w:r>
          </w:p>
        </w:tc>
        <w:tc>
          <w:tcPr>
            <w:tcW w:w="2101" w:type="dxa"/>
            <w:shd w:val="clear" w:color="auto" w:fill="auto"/>
          </w:tcPr>
          <w:p w14:paraId="0A034DD1" w14:textId="77212D9F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300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3BCCFD6E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4756A4" w:rsidRPr="00A26083" w14:paraId="28C7B8BA" w14:textId="77777777" w:rsidTr="00CF5133">
        <w:tc>
          <w:tcPr>
            <w:tcW w:w="2374" w:type="dxa"/>
            <w:shd w:val="clear" w:color="auto" w:fill="auto"/>
          </w:tcPr>
          <w:p w14:paraId="59DFF62A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nswer_time</w:t>
            </w:r>
          </w:p>
        </w:tc>
        <w:tc>
          <w:tcPr>
            <w:tcW w:w="2100" w:type="dxa"/>
            <w:shd w:val="clear" w:color="auto" w:fill="auto"/>
          </w:tcPr>
          <w:p w14:paraId="3408977F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回帖时间</w:t>
            </w:r>
          </w:p>
        </w:tc>
        <w:tc>
          <w:tcPr>
            <w:tcW w:w="2101" w:type="dxa"/>
            <w:shd w:val="clear" w:color="auto" w:fill="auto"/>
          </w:tcPr>
          <w:p w14:paraId="7FF398F9" w14:textId="20BC33C0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datetime</w:t>
            </w:r>
          </w:p>
        </w:tc>
        <w:tc>
          <w:tcPr>
            <w:tcW w:w="2067" w:type="dxa"/>
          </w:tcPr>
          <w:p w14:paraId="3F4081FE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4756A4" w:rsidRPr="00A26083" w14:paraId="7E090186" w14:textId="77777777" w:rsidTr="00325E55">
        <w:tc>
          <w:tcPr>
            <w:tcW w:w="2374" w:type="dxa"/>
            <w:shd w:val="clear" w:color="auto" w:fill="auto"/>
          </w:tcPr>
          <w:p w14:paraId="11068E0A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l</w:t>
            </w:r>
            <w:r w:rsidRPr="00A26083">
              <w:rPr>
                <w:rFonts w:ascii="宋体" w:hAnsi="宋体" w:cs="宋体"/>
                <w:b/>
                <w:kern w:val="0"/>
              </w:rPr>
              <w:t>ikes</w:t>
            </w:r>
          </w:p>
        </w:tc>
        <w:tc>
          <w:tcPr>
            <w:tcW w:w="2100" w:type="dxa"/>
            <w:shd w:val="clear" w:color="auto" w:fill="auto"/>
          </w:tcPr>
          <w:p w14:paraId="2CF910FC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点赞数</w:t>
            </w:r>
          </w:p>
        </w:tc>
        <w:tc>
          <w:tcPr>
            <w:tcW w:w="2101" w:type="dxa"/>
            <w:shd w:val="clear" w:color="auto" w:fill="auto"/>
          </w:tcPr>
          <w:p w14:paraId="4383E0A3" w14:textId="18446CF0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Int(</w:t>
            </w:r>
            <w:r w:rsidR="005A5510">
              <w:rPr>
                <w:rFonts w:ascii="宋体" w:hAnsi="宋体" w:cs="宋体"/>
                <w:b/>
                <w:kern w:val="0"/>
              </w:rPr>
              <w:t>9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354DA03D" w14:textId="77777777" w:rsidR="004756A4" w:rsidRPr="00A26083" w:rsidRDefault="004756A4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58AC0EF9" w14:textId="77777777" w:rsidR="00A34455" w:rsidRPr="00A26083" w:rsidRDefault="00A34455" w:rsidP="005447A9">
      <w:pPr>
        <w:ind w:firstLineChars="0" w:firstLine="0"/>
        <w:rPr>
          <w:rFonts w:hint="eastAsia"/>
          <w:b/>
        </w:rPr>
      </w:pPr>
    </w:p>
    <w:p w14:paraId="4F317B70" w14:textId="77777777" w:rsidR="00001E06" w:rsidRPr="00A26083" w:rsidRDefault="00001E06" w:rsidP="00001E06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rFonts w:hint="eastAsia"/>
          <w:kern w:val="0"/>
          <w:sz w:val="30"/>
          <w:szCs w:val="30"/>
        </w:rPr>
        <w:lastRenderedPageBreak/>
        <w:t>c</w:t>
      </w:r>
      <w:r w:rsidRPr="00A26083">
        <w:rPr>
          <w:kern w:val="0"/>
          <w:sz w:val="30"/>
          <w:szCs w:val="30"/>
        </w:rPr>
        <w:t>lass</w:t>
      </w:r>
    </w:p>
    <w:p w14:paraId="38594CE2" w14:textId="77777777" w:rsidR="00001E06" w:rsidRPr="00A26083" w:rsidRDefault="00001E06" w:rsidP="00001E06">
      <w:pPr>
        <w:ind w:firstLine="422"/>
        <w:rPr>
          <w:b/>
          <w:noProof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2064"/>
        <w:gridCol w:w="2065"/>
        <w:gridCol w:w="2046"/>
      </w:tblGrid>
      <w:tr w:rsidR="00001E06" w:rsidRPr="00A26083" w14:paraId="7166DEAA" w14:textId="77777777" w:rsidTr="005426DF">
        <w:tc>
          <w:tcPr>
            <w:tcW w:w="2467" w:type="dxa"/>
            <w:shd w:val="clear" w:color="auto" w:fill="auto"/>
          </w:tcPr>
          <w:p w14:paraId="54E741B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175" w:type="dxa"/>
            <w:gridSpan w:val="3"/>
            <w:shd w:val="clear" w:color="auto" w:fill="auto"/>
          </w:tcPr>
          <w:p w14:paraId="46D195A6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class</w:t>
            </w:r>
          </w:p>
        </w:tc>
      </w:tr>
      <w:tr w:rsidR="00001E06" w:rsidRPr="00A26083" w14:paraId="5EE904B9" w14:textId="77777777" w:rsidTr="005426DF">
        <w:tc>
          <w:tcPr>
            <w:tcW w:w="2467" w:type="dxa"/>
            <w:shd w:val="clear" w:color="auto" w:fill="auto"/>
          </w:tcPr>
          <w:p w14:paraId="1279060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175" w:type="dxa"/>
            <w:gridSpan w:val="3"/>
            <w:shd w:val="clear" w:color="auto" w:fill="auto"/>
          </w:tcPr>
          <w:p w14:paraId="47E95ED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班级表</w:t>
            </w:r>
          </w:p>
        </w:tc>
      </w:tr>
      <w:tr w:rsidR="00001E06" w:rsidRPr="00A26083" w14:paraId="27A1BF59" w14:textId="77777777" w:rsidTr="005426DF">
        <w:tc>
          <w:tcPr>
            <w:tcW w:w="2467" w:type="dxa"/>
            <w:shd w:val="clear" w:color="auto" w:fill="auto"/>
          </w:tcPr>
          <w:p w14:paraId="2C670F24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064" w:type="dxa"/>
            <w:shd w:val="clear" w:color="auto" w:fill="auto"/>
          </w:tcPr>
          <w:p w14:paraId="08BC9B1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065" w:type="dxa"/>
            <w:shd w:val="clear" w:color="auto" w:fill="auto"/>
          </w:tcPr>
          <w:p w14:paraId="46959D7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46" w:type="dxa"/>
          </w:tcPr>
          <w:p w14:paraId="74C794B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01E06" w:rsidRPr="00A26083" w14:paraId="75ED788B" w14:textId="77777777" w:rsidTr="005426DF">
        <w:tc>
          <w:tcPr>
            <w:tcW w:w="2467" w:type="dxa"/>
            <w:shd w:val="clear" w:color="auto" w:fill="auto"/>
          </w:tcPr>
          <w:p w14:paraId="03368517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</w:t>
            </w:r>
            <w:r w:rsidRPr="00A26083">
              <w:rPr>
                <w:rFonts w:ascii="宋体" w:hAnsi="宋体" w:cs="宋体"/>
                <w:b/>
                <w:kern w:val="0"/>
              </w:rPr>
              <w:t>lass_id</w:t>
            </w:r>
          </w:p>
        </w:tc>
        <w:tc>
          <w:tcPr>
            <w:tcW w:w="2064" w:type="dxa"/>
            <w:shd w:val="clear" w:color="auto" w:fill="auto"/>
          </w:tcPr>
          <w:p w14:paraId="5D9C68F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班级id</w:t>
            </w:r>
          </w:p>
        </w:tc>
        <w:tc>
          <w:tcPr>
            <w:tcW w:w="2065" w:type="dxa"/>
            <w:shd w:val="clear" w:color="auto" w:fill="auto"/>
          </w:tcPr>
          <w:p w14:paraId="5473D2F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46" w:type="dxa"/>
          </w:tcPr>
          <w:p w14:paraId="7A71AC57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7C1655E1" w14:textId="77777777" w:rsidTr="005426DF">
        <w:tc>
          <w:tcPr>
            <w:tcW w:w="2467" w:type="dxa"/>
            <w:shd w:val="clear" w:color="auto" w:fill="auto"/>
          </w:tcPr>
          <w:p w14:paraId="32365EE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ic_path</w:t>
            </w:r>
          </w:p>
        </w:tc>
        <w:tc>
          <w:tcPr>
            <w:tcW w:w="2064" w:type="dxa"/>
            <w:shd w:val="clear" w:color="auto" w:fill="auto"/>
          </w:tcPr>
          <w:p w14:paraId="6AE3F89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班级头像</w:t>
            </w:r>
          </w:p>
        </w:tc>
        <w:tc>
          <w:tcPr>
            <w:tcW w:w="2065" w:type="dxa"/>
            <w:shd w:val="clear" w:color="auto" w:fill="auto"/>
          </w:tcPr>
          <w:p w14:paraId="46C3D06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46" w:type="dxa"/>
          </w:tcPr>
          <w:p w14:paraId="611EF7D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4A4AD8CD" w14:textId="77777777" w:rsidTr="005426DF">
        <w:tc>
          <w:tcPr>
            <w:tcW w:w="2467" w:type="dxa"/>
            <w:shd w:val="clear" w:color="auto" w:fill="auto"/>
          </w:tcPr>
          <w:p w14:paraId="7FE99F1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g</w:t>
            </w:r>
            <w:r w:rsidRPr="00A26083">
              <w:rPr>
                <w:rFonts w:ascii="宋体" w:hAnsi="宋体" w:cs="宋体"/>
                <w:b/>
                <w:kern w:val="0"/>
              </w:rPr>
              <w:t>rade</w:t>
            </w:r>
          </w:p>
        </w:tc>
        <w:tc>
          <w:tcPr>
            <w:tcW w:w="2064" w:type="dxa"/>
            <w:shd w:val="clear" w:color="auto" w:fill="auto"/>
          </w:tcPr>
          <w:p w14:paraId="4088DCB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班级所属年级</w:t>
            </w:r>
          </w:p>
        </w:tc>
        <w:tc>
          <w:tcPr>
            <w:tcW w:w="2065" w:type="dxa"/>
            <w:shd w:val="clear" w:color="auto" w:fill="auto"/>
          </w:tcPr>
          <w:p w14:paraId="5D875A1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Varchar(10)</w:t>
            </w:r>
          </w:p>
        </w:tc>
        <w:tc>
          <w:tcPr>
            <w:tcW w:w="2046" w:type="dxa"/>
          </w:tcPr>
          <w:p w14:paraId="2C977AB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25EC2C0F" w14:textId="77777777" w:rsidTr="005426DF">
        <w:tc>
          <w:tcPr>
            <w:tcW w:w="2467" w:type="dxa"/>
            <w:shd w:val="clear" w:color="auto" w:fill="auto"/>
          </w:tcPr>
          <w:p w14:paraId="346C1E0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</w:t>
            </w:r>
            <w:r w:rsidRPr="00A26083">
              <w:rPr>
                <w:rFonts w:ascii="宋体" w:hAnsi="宋体" w:cs="宋体"/>
                <w:b/>
                <w:kern w:val="0"/>
              </w:rPr>
              <w:t>lass_name</w:t>
            </w:r>
          </w:p>
        </w:tc>
        <w:tc>
          <w:tcPr>
            <w:tcW w:w="2064" w:type="dxa"/>
            <w:shd w:val="clear" w:color="auto" w:fill="auto"/>
          </w:tcPr>
          <w:p w14:paraId="32C86EB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班级名字</w:t>
            </w:r>
          </w:p>
        </w:tc>
        <w:tc>
          <w:tcPr>
            <w:tcW w:w="2065" w:type="dxa"/>
            <w:shd w:val="clear" w:color="auto" w:fill="auto"/>
          </w:tcPr>
          <w:p w14:paraId="4E4C7EE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46" w:type="dxa"/>
          </w:tcPr>
          <w:p w14:paraId="67AE547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413DEEC6" w14:textId="77777777" w:rsidTr="005426DF">
        <w:tc>
          <w:tcPr>
            <w:tcW w:w="2467" w:type="dxa"/>
            <w:shd w:val="clear" w:color="auto" w:fill="auto"/>
          </w:tcPr>
          <w:p w14:paraId="7062FD7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create</w:t>
            </w:r>
            <w:r w:rsidRPr="00A26083">
              <w:rPr>
                <w:rFonts w:ascii="宋体" w:hAnsi="宋体" w:cs="宋体"/>
                <w:b/>
                <w:kern w:val="0"/>
              </w:rPr>
              <w:t>_time</w:t>
            </w:r>
          </w:p>
        </w:tc>
        <w:tc>
          <w:tcPr>
            <w:tcW w:w="2064" w:type="dxa"/>
            <w:shd w:val="clear" w:color="auto" w:fill="auto"/>
          </w:tcPr>
          <w:p w14:paraId="20A272A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班级创建时间</w:t>
            </w:r>
          </w:p>
        </w:tc>
        <w:tc>
          <w:tcPr>
            <w:tcW w:w="2065" w:type="dxa"/>
            <w:shd w:val="clear" w:color="auto" w:fill="auto"/>
          </w:tcPr>
          <w:p w14:paraId="13165CB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</w:t>
            </w:r>
            <w:r>
              <w:rPr>
                <w:rFonts w:ascii="宋体" w:hAnsi="宋体" w:cs="宋体"/>
                <w:b/>
                <w:kern w:val="0"/>
              </w:rPr>
              <w:t>time</w:t>
            </w:r>
          </w:p>
        </w:tc>
        <w:tc>
          <w:tcPr>
            <w:tcW w:w="2046" w:type="dxa"/>
          </w:tcPr>
          <w:p w14:paraId="5BF0D59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22101485" w14:textId="77777777" w:rsidTr="005426DF">
        <w:tc>
          <w:tcPr>
            <w:tcW w:w="2467" w:type="dxa"/>
            <w:shd w:val="clear" w:color="auto" w:fill="auto"/>
          </w:tcPr>
          <w:p w14:paraId="7FFDE64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tudent_number</w:t>
            </w:r>
          </w:p>
        </w:tc>
        <w:tc>
          <w:tcPr>
            <w:tcW w:w="2064" w:type="dxa"/>
            <w:shd w:val="clear" w:color="auto" w:fill="auto"/>
          </w:tcPr>
          <w:p w14:paraId="4A778B5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班级人数</w:t>
            </w:r>
          </w:p>
        </w:tc>
        <w:tc>
          <w:tcPr>
            <w:tcW w:w="2065" w:type="dxa"/>
            <w:shd w:val="clear" w:color="auto" w:fill="auto"/>
          </w:tcPr>
          <w:p w14:paraId="6729F50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Int(3)</w:t>
            </w:r>
          </w:p>
        </w:tc>
        <w:tc>
          <w:tcPr>
            <w:tcW w:w="2046" w:type="dxa"/>
          </w:tcPr>
          <w:p w14:paraId="4FA9042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5DF00470" w14:textId="77777777" w:rsidR="00001E06" w:rsidRPr="00A26083" w:rsidRDefault="00001E06" w:rsidP="00001E06">
      <w:pPr>
        <w:ind w:firstLineChars="0" w:firstLine="0"/>
        <w:rPr>
          <w:b/>
        </w:rPr>
      </w:pPr>
    </w:p>
    <w:p w14:paraId="3649EAB6" w14:textId="77777777" w:rsidR="00001E06" w:rsidRPr="00A26083" w:rsidRDefault="00001E06" w:rsidP="00001E06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class_paper</w:t>
      </w:r>
    </w:p>
    <w:p w14:paraId="4CBE2973" w14:textId="77777777" w:rsidR="00001E06" w:rsidRPr="00A26083" w:rsidRDefault="00001E06" w:rsidP="00001E06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001E06" w:rsidRPr="00A26083" w14:paraId="2329A1AA" w14:textId="77777777" w:rsidTr="005426DF">
        <w:tc>
          <w:tcPr>
            <w:tcW w:w="2374" w:type="dxa"/>
            <w:shd w:val="clear" w:color="auto" w:fill="auto"/>
          </w:tcPr>
          <w:p w14:paraId="3648F8B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287B744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class_paper</w:t>
            </w:r>
          </w:p>
        </w:tc>
      </w:tr>
      <w:tr w:rsidR="00001E06" w:rsidRPr="00A26083" w14:paraId="1A5F789F" w14:textId="77777777" w:rsidTr="005426DF">
        <w:tc>
          <w:tcPr>
            <w:tcW w:w="2374" w:type="dxa"/>
            <w:shd w:val="clear" w:color="auto" w:fill="auto"/>
          </w:tcPr>
          <w:p w14:paraId="0F2BBB9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1BC9737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班级和paper的关系表</w:t>
            </w:r>
          </w:p>
        </w:tc>
      </w:tr>
      <w:tr w:rsidR="00001E06" w:rsidRPr="00A26083" w14:paraId="52425E7D" w14:textId="77777777" w:rsidTr="005426DF">
        <w:tc>
          <w:tcPr>
            <w:tcW w:w="2374" w:type="dxa"/>
            <w:shd w:val="clear" w:color="auto" w:fill="auto"/>
          </w:tcPr>
          <w:p w14:paraId="5BA31DD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1BBB9B4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074140D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6D618BF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01E06" w:rsidRPr="00A26083" w14:paraId="785FA06D" w14:textId="77777777" w:rsidTr="005426DF">
        <w:tc>
          <w:tcPr>
            <w:tcW w:w="2374" w:type="dxa"/>
            <w:shd w:val="clear" w:color="auto" w:fill="auto"/>
          </w:tcPr>
          <w:p w14:paraId="572FB54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aper_id</w:t>
            </w:r>
          </w:p>
        </w:tc>
        <w:tc>
          <w:tcPr>
            <w:tcW w:w="2100" w:type="dxa"/>
            <w:shd w:val="clear" w:color="auto" w:fill="auto"/>
          </w:tcPr>
          <w:p w14:paraId="5C496244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试卷id</w:t>
            </w:r>
          </w:p>
        </w:tc>
        <w:tc>
          <w:tcPr>
            <w:tcW w:w="2101" w:type="dxa"/>
            <w:shd w:val="clear" w:color="auto" w:fill="auto"/>
          </w:tcPr>
          <w:p w14:paraId="064BBAE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24CD3A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25437D4D" w14:textId="77777777" w:rsidTr="005426DF">
        <w:tc>
          <w:tcPr>
            <w:tcW w:w="2374" w:type="dxa"/>
            <w:shd w:val="clear" w:color="auto" w:fill="auto"/>
          </w:tcPr>
          <w:p w14:paraId="079A66B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class_id</w:t>
            </w:r>
          </w:p>
        </w:tc>
        <w:tc>
          <w:tcPr>
            <w:tcW w:w="2100" w:type="dxa"/>
            <w:shd w:val="clear" w:color="auto" w:fill="auto"/>
          </w:tcPr>
          <w:p w14:paraId="4964454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班级id</w:t>
            </w:r>
          </w:p>
        </w:tc>
        <w:tc>
          <w:tcPr>
            <w:tcW w:w="2101" w:type="dxa"/>
            <w:shd w:val="clear" w:color="auto" w:fill="auto"/>
          </w:tcPr>
          <w:p w14:paraId="26C2FF8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1D28BA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3230D1D0" w14:textId="77777777" w:rsidTr="005426DF">
        <w:tc>
          <w:tcPr>
            <w:tcW w:w="2374" w:type="dxa"/>
            <w:shd w:val="clear" w:color="auto" w:fill="auto"/>
          </w:tcPr>
          <w:p w14:paraId="292AB656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ve_time</w:t>
            </w:r>
          </w:p>
        </w:tc>
        <w:tc>
          <w:tcPr>
            <w:tcW w:w="2100" w:type="dxa"/>
            <w:shd w:val="clear" w:color="auto" w:fill="auto"/>
          </w:tcPr>
          <w:p w14:paraId="66A1C00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平均耗时</w:t>
            </w:r>
          </w:p>
        </w:tc>
        <w:tc>
          <w:tcPr>
            <w:tcW w:w="2101" w:type="dxa"/>
            <w:shd w:val="clear" w:color="auto" w:fill="auto"/>
          </w:tcPr>
          <w:p w14:paraId="6650D4F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I</w:t>
            </w:r>
            <w:r>
              <w:rPr>
                <w:rFonts w:ascii="宋体" w:hAnsi="宋体" w:cs="宋体" w:hint="eastAsia"/>
                <w:b/>
                <w:kern w:val="0"/>
              </w:rPr>
              <w:t>nt(</w:t>
            </w:r>
            <w:r>
              <w:rPr>
                <w:rFonts w:ascii="宋体" w:hAnsi="宋体" w:cs="宋体"/>
                <w:b/>
                <w:kern w:val="0"/>
              </w:rPr>
              <w:t>5)</w:t>
            </w:r>
          </w:p>
        </w:tc>
        <w:tc>
          <w:tcPr>
            <w:tcW w:w="2067" w:type="dxa"/>
          </w:tcPr>
          <w:p w14:paraId="4607BED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64FC379D" w14:textId="77777777" w:rsidTr="005426DF">
        <w:tc>
          <w:tcPr>
            <w:tcW w:w="2374" w:type="dxa"/>
            <w:shd w:val="clear" w:color="auto" w:fill="auto"/>
          </w:tcPr>
          <w:p w14:paraId="15EDE9A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ve_score</w:t>
            </w:r>
          </w:p>
        </w:tc>
        <w:tc>
          <w:tcPr>
            <w:tcW w:w="2100" w:type="dxa"/>
            <w:shd w:val="clear" w:color="auto" w:fill="auto"/>
          </w:tcPr>
          <w:p w14:paraId="6328DA3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平均分</w:t>
            </w:r>
          </w:p>
        </w:tc>
        <w:tc>
          <w:tcPr>
            <w:tcW w:w="2101" w:type="dxa"/>
            <w:shd w:val="clear" w:color="auto" w:fill="auto"/>
          </w:tcPr>
          <w:p w14:paraId="3148858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Int</w:t>
            </w:r>
            <w:r>
              <w:rPr>
                <w:rFonts w:ascii="宋体" w:hAnsi="宋体" w:cs="宋体"/>
                <w:b/>
                <w:kern w:val="0"/>
              </w:rPr>
              <w:t>(3)</w:t>
            </w:r>
          </w:p>
        </w:tc>
        <w:tc>
          <w:tcPr>
            <w:tcW w:w="2067" w:type="dxa"/>
          </w:tcPr>
          <w:p w14:paraId="4637C7E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6E73657E" w14:textId="77777777" w:rsidTr="005426DF">
        <w:tc>
          <w:tcPr>
            <w:tcW w:w="2374" w:type="dxa"/>
            <w:shd w:val="clear" w:color="auto" w:fill="auto"/>
          </w:tcPr>
          <w:p w14:paraId="3AEE6E4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assign</w:t>
            </w:r>
            <w:r w:rsidRPr="00A26083">
              <w:rPr>
                <w:rFonts w:ascii="宋体" w:hAnsi="宋体" w:cs="宋体"/>
                <w:b/>
                <w:kern w:val="0"/>
              </w:rPr>
              <w:t>_teacher_id</w:t>
            </w:r>
          </w:p>
        </w:tc>
        <w:tc>
          <w:tcPr>
            <w:tcW w:w="2100" w:type="dxa"/>
            <w:shd w:val="clear" w:color="auto" w:fill="auto"/>
          </w:tcPr>
          <w:p w14:paraId="680A923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布置作业老师的id</w:t>
            </w:r>
          </w:p>
        </w:tc>
        <w:tc>
          <w:tcPr>
            <w:tcW w:w="2101" w:type="dxa"/>
            <w:shd w:val="clear" w:color="auto" w:fill="auto"/>
          </w:tcPr>
          <w:p w14:paraId="7898D0D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199118D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424F93F6" w14:textId="77777777" w:rsidTr="005426DF">
        <w:tc>
          <w:tcPr>
            <w:tcW w:w="2374" w:type="dxa"/>
            <w:shd w:val="clear" w:color="auto" w:fill="auto"/>
          </w:tcPr>
          <w:p w14:paraId="5C098E1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dead</w:t>
            </w:r>
            <w:r w:rsidRPr="00A26083">
              <w:rPr>
                <w:rFonts w:ascii="宋体" w:hAnsi="宋体" w:cs="宋体"/>
                <w:b/>
                <w:kern w:val="0"/>
              </w:rPr>
              <w:t>_line</w:t>
            </w:r>
          </w:p>
        </w:tc>
        <w:tc>
          <w:tcPr>
            <w:tcW w:w="2100" w:type="dxa"/>
            <w:shd w:val="clear" w:color="auto" w:fill="auto"/>
          </w:tcPr>
          <w:p w14:paraId="759D7B0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最晚提交时间</w:t>
            </w:r>
          </w:p>
        </w:tc>
        <w:tc>
          <w:tcPr>
            <w:tcW w:w="2101" w:type="dxa"/>
            <w:shd w:val="clear" w:color="auto" w:fill="auto"/>
          </w:tcPr>
          <w:p w14:paraId="3586620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atetime</w:t>
            </w:r>
          </w:p>
        </w:tc>
        <w:tc>
          <w:tcPr>
            <w:tcW w:w="2067" w:type="dxa"/>
          </w:tcPr>
          <w:p w14:paraId="7F6AE13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211610C9" w14:textId="77777777" w:rsidTr="005426DF">
        <w:tc>
          <w:tcPr>
            <w:tcW w:w="2374" w:type="dxa"/>
            <w:shd w:val="clear" w:color="auto" w:fill="auto"/>
          </w:tcPr>
          <w:p w14:paraId="01EC2434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su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bmit</w:t>
            </w:r>
            <w:r w:rsidRPr="00A26083">
              <w:rPr>
                <w:rFonts w:ascii="宋体" w:hAnsi="宋体" w:cs="宋体"/>
                <w:b/>
                <w:kern w:val="0"/>
              </w:rPr>
              <w:t>_number</w:t>
            </w:r>
          </w:p>
        </w:tc>
        <w:tc>
          <w:tcPr>
            <w:tcW w:w="2100" w:type="dxa"/>
            <w:shd w:val="clear" w:color="auto" w:fill="auto"/>
          </w:tcPr>
          <w:p w14:paraId="5B359E94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提交人数</w:t>
            </w:r>
          </w:p>
        </w:tc>
        <w:tc>
          <w:tcPr>
            <w:tcW w:w="2101" w:type="dxa"/>
            <w:shd w:val="clear" w:color="auto" w:fill="auto"/>
          </w:tcPr>
          <w:p w14:paraId="33117CB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I</w:t>
            </w:r>
            <w:r>
              <w:rPr>
                <w:rFonts w:ascii="宋体" w:hAnsi="宋体" w:cs="宋体" w:hint="eastAsia"/>
                <w:b/>
                <w:kern w:val="0"/>
              </w:rPr>
              <w:t>nt</w:t>
            </w:r>
            <w:r>
              <w:rPr>
                <w:rFonts w:ascii="宋体" w:hAnsi="宋体" w:cs="宋体"/>
                <w:b/>
                <w:kern w:val="0"/>
              </w:rPr>
              <w:t>(3)</w:t>
            </w:r>
          </w:p>
        </w:tc>
        <w:tc>
          <w:tcPr>
            <w:tcW w:w="2067" w:type="dxa"/>
          </w:tcPr>
          <w:p w14:paraId="40EB61D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5FF1E201" w14:textId="77777777" w:rsidTr="005426DF">
        <w:tc>
          <w:tcPr>
            <w:tcW w:w="2374" w:type="dxa"/>
            <w:shd w:val="clear" w:color="auto" w:fill="auto"/>
          </w:tcPr>
          <w:p w14:paraId="668EBD0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assign_time</w:t>
            </w:r>
          </w:p>
        </w:tc>
        <w:tc>
          <w:tcPr>
            <w:tcW w:w="2100" w:type="dxa"/>
            <w:shd w:val="clear" w:color="auto" w:fill="auto"/>
          </w:tcPr>
          <w:p w14:paraId="0CF6460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试卷创建时间</w:t>
            </w:r>
          </w:p>
        </w:tc>
        <w:tc>
          <w:tcPr>
            <w:tcW w:w="2101" w:type="dxa"/>
            <w:shd w:val="clear" w:color="auto" w:fill="auto"/>
          </w:tcPr>
          <w:p w14:paraId="5EE952E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atetime</w:t>
            </w:r>
          </w:p>
        </w:tc>
        <w:tc>
          <w:tcPr>
            <w:tcW w:w="2067" w:type="dxa"/>
          </w:tcPr>
          <w:p w14:paraId="381D87D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29E4D4FC" w14:textId="77777777" w:rsidTr="005426DF">
        <w:tc>
          <w:tcPr>
            <w:tcW w:w="2374" w:type="dxa"/>
            <w:shd w:val="clear" w:color="auto" w:fill="auto"/>
          </w:tcPr>
          <w:p w14:paraId="5D782D7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aper_type</w:t>
            </w:r>
          </w:p>
        </w:tc>
        <w:tc>
          <w:tcPr>
            <w:tcW w:w="2100" w:type="dxa"/>
            <w:shd w:val="clear" w:color="auto" w:fill="auto"/>
          </w:tcPr>
          <w:p w14:paraId="6674CD5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试卷类型（考试或作业）</w:t>
            </w:r>
          </w:p>
        </w:tc>
        <w:tc>
          <w:tcPr>
            <w:tcW w:w="2101" w:type="dxa"/>
            <w:shd w:val="clear" w:color="auto" w:fill="auto"/>
          </w:tcPr>
          <w:p w14:paraId="29F5D19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1</w:t>
            </w:r>
            <w:r w:rsidRPr="005469BE"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5676E2B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7C39261D" w14:textId="77777777" w:rsidTr="005426DF">
        <w:tc>
          <w:tcPr>
            <w:tcW w:w="2374" w:type="dxa"/>
            <w:shd w:val="clear" w:color="auto" w:fill="auto"/>
          </w:tcPr>
          <w:p w14:paraId="4ACB921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exam</w:t>
            </w:r>
            <w:r w:rsidRPr="00A26083">
              <w:rPr>
                <w:rFonts w:ascii="宋体" w:hAnsi="宋体" w:cs="宋体"/>
                <w:b/>
                <w:kern w:val="0"/>
              </w:rPr>
              <w:t>_time</w:t>
            </w:r>
          </w:p>
        </w:tc>
        <w:tc>
          <w:tcPr>
            <w:tcW w:w="2100" w:type="dxa"/>
            <w:shd w:val="clear" w:color="auto" w:fill="auto"/>
          </w:tcPr>
          <w:p w14:paraId="7EB0BF04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(仅考试才有</w:t>
            </w:r>
            <w:r w:rsidRPr="00A26083"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101" w:type="dxa"/>
            <w:shd w:val="clear" w:color="auto" w:fill="auto"/>
          </w:tcPr>
          <w:p w14:paraId="5D9CF8E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I</w:t>
            </w:r>
            <w:r>
              <w:rPr>
                <w:rFonts w:ascii="宋体" w:hAnsi="宋体" w:cs="宋体" w:hint="eastAsia"/>
                <w:b/>
                <w:kern w:val="0"/>
              </w:rPr>
              <w:t>nt</w:t>
            </w:r>
            <w:r>
              <w:rPr>
                <w:rFonts w:ascii="宋体" w:hAnsi="宋体" w:cs="宋体"/>
                <w:b/>
                <w:kern w:val="0"/>
              </w:rPr>
              <w:t>(5)</w:t>
            </w:r>
          </w:p>
        </w:tc>
        <w:tc>
          <w:tcPr>
            <w:tcW w:w="2067" w:type="dxa"/>
          </w:tcPr>
          <w:p w14:paraId="6A05D13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0B1A0965" w14:textId="77777777" w:rsidTr="005426DF">
        <w:tc>
          <w:tcPr>
            <w:tcW w:w="2374" w:type="dxa"/>
            <w:shd w:val="clear" w:color="auto" w:fill="auto"/>
          </w:tcPr>
          <w:p w14:paraId="37782AA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rank</w:t>
            </w:r>
          </w:p>
        </w:tc>
        <w:tc>
          <w:tcPr>
            <w:tcW w:w="2100" w:type="dxa"/>
            <w:shd w:val="clear" w:color="auto" w:fill="auto"/>
          </w:tcPr>
          <w:p w14:paraId="18086BA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存Map</w:t>
            </w:r>
            <w:r>
              <w:rPr>
                <w:rFonts w:ascii="宋体" w:hAnsi="宋体" w:cs="宋体" w:hint="eastAsia"/>
                <w:b/>
                <w:kern w:val="0"/>
              </w:rPr>
              <w:t>，将map（已经实现serializable接口）转化为</w:t>
            </w:r>
            <w:r w:rsidRPr="00C7601F">
              <w:rPr>
                <w:rFonts w:ascii="宋体" w:hAnsi="宋体" w:cs="宋体"/>
                <w:b/>
                <w:kern w:val="0"/>
              </w:rPr>
              <w:t>ObjectOutputStream</w:t>
            </w:r>
            <w:r>
              <w:rPr>
                <w:rFonts w:ascii="宋体" w:hAnsi="宋体" w:cs="宋体" w:hint="eastAsia"/>
                <w:b/>
                <w:kern w:val="0"/>
              </w:rPr>
              <w:t>存数据库</w:t>
            </w:r>
          </w:p>
        </w:tc>
        <w:tc>
          <w:tcPr>
            <w:tcW w:w="2101" w:type="dxa"/>
            <w:shd w:val="clear" w:color="auto" w:fill="auto"/>
          </w:tcPr>
          <w:p w14:paraId="1617E27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BLOB</w:t>
            </w:r>
          </w:p>
        </w:tc>
        <w:tc>
          <w:tcPr>
            <w:tcW w:w="2067" w:type="dxa"/>
          </w:tcPr>
          <w:p w14:paraId="2D5759B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69ED5901" w14:textId="77777777" w:rsidR="00A34455" w:rsidRPr="00A26083" w:rsidRDefault="00A34455" w:rsidP="00705D0C">
      <w:pPr>
        <w:ind w:firstLineChars="0" w:firstLine="0"/>
        <w:rPr>
          <w:b/>
        </w:rPr>
      </w:pPr>
    </w:p>
    <w:p w14:paraId="51FF5392" w14:textId="4F715609" w:rsidR="00575535" w:rsidRPr="00A26083" w:rsidRDefault="00311378" w:rsidP="00575535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p</w:t>
      </w:r>
      <w:r w:rsidR="00575535" w:rsidRPr="00A26083">
        <w:rPr>
          <w:kern w:val="0"/>
          <w:sz w:val="30"/>
          <w:szCs w:val="30"/>
        </w:rPr>
        <w:t>aper</w:t>
      </w:r>
    </w:p>
    <w:p w14:paraId="1FA482FB" w14:textId="77777777" w:rsidR="00311378" w:rsidRPr="00A26083" w:rsidRDefault="00311378" w:rsidP="00311378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A34455" w:rsidRPr="00A26083" w14:paraId="4DA62E2B" w14:textId="77777777">
        <w:tc>
          <w:tcPr>
            <w:tcW w:w="2374" w:type="dxa"/>
            <w:shd w:val="clear" w:color="auto" w:fill="auto"/>
          </w:tcPr>
          <w:p w14:paraId="2C1C63B3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582990D5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paper</w:t>
            </w:r>
          </w:p>
        </w:tc>
      </w:tr>
      <w:tr w:rsidR="00A34455" w:rsidRPr="00A26083" w14:paraId="026BB95E" w14:textId="77777777">
        <w:tc>
          <w:tcPr>
            <w:tcW w:w="2374" w:type="dxa"/>
            <w:shd w:val="clear" w:color="auto" w:fill="auto"/>
          </w:tcPr>
          <w:p w14:paraId="7B460BF2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49454B6F" w14:textId="77777777" w:rsidR="00A34455" w:rsidRPr="00A26083" w:rsidRDefault="004C443D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试卷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、</w:t>
            </w:r>
            <w:r w:rsidRPr="00A26083">
              <w:rPr>
                <w:rFonts w:ascii="宋体" w:hAnsi="宋体" w:cs="宋体"/>
                <w:b/>
                <w:kern w:val="0"/>
              </w:rPr>
              <w:t>练习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、</w:t>
            </w:r>
            <w:r w:rsidRPr="00A26083">
              <w:rPr>
                <w:rFonts w:ascii="宋体" w:hAnsi="宋体" w:cs="宋体"/>
                <w:b/>
                <w:kern w:val="0"/>
              </w:rPr>
              <w:t>作业表</w:t>
            </w:r>
          </w:p>
        </w:tc>
      </w:tr>
      <w:tr w:rsidR="00433213" w:rsidRPr="00A26083" w14:paraId="4134496E" w14:textId="77777777" w:rsidTr="00F65D22">
        <w:tc>
          <w:tcPr>
            <w:tcW w:w="2374" w:type="dxa"/>
            <w:shd w:val="clear" w:color="auto" w:fill="auto"/>
          </w:tcPr>
          <w:p w14:paraId="79B30F08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53A73FAB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6554957A" w14:textId="6B64F0AE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78F7458E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433213" w:rsidRPr="00A26083" w14:paraId="11D63B60" w14:textId="77777777" w:rsidTr="003B2253">
        <w:tc>
          <w:tcPr>
            <w:tcW w:w="2374" w:type="dxa"/>
            <w:shd w:val="clear" w:color="auto" w:fill="auto"/>
          </w:tcPr>
          <w:p w14:paraId="0DF1C9B8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aper_id</w:t>
            </w:r>
          </w:p>
        </w:tc>
        <w:tc>
          <w:tcPr>
            <w:tcW w:w="2100" w:type="dxa"/>
            <w:shd w:val="clear" w:color="auto" w:fill="auto"/>
          </w:tcPr>
          <w:p w14:paraId="24429858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试卷的id号</w:t>
            </w:r>
          </w:p>
        </w:tc>
        <w:tc>
          <w:tcPr>
            <w:tcW w:w="2101" w:type="dxa"/>
            <w:shd w:val="clear" w:color="auto" w:fill="auto"/>
          </w:tcPr>
          <w:p w14:paraId="0FD459A2" w14:textId="1A722E96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607F61C2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433213" w:rsidRPr="00A26083" w14:paraId="02D660C2" w14:textId="77777777" w:rsidTr="002D56AA">
        <w:tc>
          <w:tcPr>
            <w:tcW w:w="2374" w:type="dxa"/>
            <w:shd w:val="clear" w:color="auto" w:fill="auto"/>
          </w:tcPr>
          <w:p w14:paraId="62B09AEE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aper_name</w:t>
            </w:r>
          </w:p>
        </w:tc>
        <w:tc>
          <w:tcPr>
            <w:tcW w:w="2100" w:type="dxa"/>
            <w:shd w:val="clear" w:color="auto" w:fill="auto"/>
          </w:tcPr>
          <w:p w14:paraId="4230A8AA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试卷标题内容</w:t>
            </w:r>
          </w:p>
        </w:tc>
        <w:tc>
          <w:tcPr>
            <w:tcW w:w="2101" w:type="dxa"/>
            <w:shd w:val="clear" w:color="auto" w:fill="auto"/>
          </w:tcPr>
          <w:p w14:paraId="2C347A1F" w14:textId="46C94233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743DD30C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433213" w:rsidRPr="00A26083" w14:paraId="77A9C5CF" w14:textId="77777777" w:rsidTr="001810C6">
        <w:tc>
          <w:tcPr>
            <w:tcW w:w="2374" w:type="dxa"/>
            <w:shd w:val="clear" w:color="auto" w:fill="auto"/>
          </w:tcPr>
          <w:p w14:paraId="754AAD71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Grade</w:t>
            </w:r>
          </w:p>
        </w:tc>
        <w:tc>
          <w:tcPr>
            <w:tcW w:w="2100" w:type="dxa"/>
            <w:shd w:val="clear" w:color="auto" w:fill="auto"/>
          </w:tcPr>
          <w:p w14:paraId="090D9D89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年级</w:t>
            </w:r>
          </w:p>
        </w:tc>
        <w:tc>
          <w:tcPr>
            <w:tcW w:w="2101" w:type="dxa"/>
            <w:shd w:val="clear" w:color="auto" w:fill="auto"/>
          </w:tcPr>
          <w:p w14:paraId="4CECC662" w14:textId="3AEA3A3E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1</w:t>
            </w:r>
            <w:r>
              <w:rPr>
                <w:rFonts w:ascii="宋体" w:hAnsi="宋体" w:cs="宋体"/>
                <w:b/>
                <w:kern w:val="0"/>
              </w:rPr>
              <w:t>0)</w:t>
            </w:r>
          </w:p>
        </w:tc>
        <w:tc>
          <w:tcPr>
            <w:tcW w:w="2067" w:type="dxa"/>
          </w:tcPr>
          <w:p w14:paraId="32837199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433213" w:rsidRPr="00A26083" w14:paraId="6BB48BCE" w14:textId="77777777" w:rsidTr="00584BFE">
        <w:tc>
          <w:tcPr>
            <w:tcW w:w="2374" w:type="dxa"/>
            <w:shd w:val="clear" w:color="auto" w:fill="auto"/>
          </w:tcPr>
          <w:p w14:paraId="47167E20" w14:textId="4DC00CA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subject_id</w:t>
            </w:r>
          </w:p>
        </w:tc>
        <w:tc>
          <w:tcPr>
            <w:tcW w:w="2100" w:type="dxa"/>
            <w:shd w:val="clear" w:color="auto" w:fill="auto"/>
          </w:tcPr>
          <w:p w14:paraId="3D40D56D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科目</w:t>
            </w:r>
          </w:p>
        </w:tc>
        <w:tc>
          <w:tcPr>
            <w:tcW w:w="2101" w:type="dxa"/>
            <w:shd w:val="clear" w:color="auto" w:fill="auto"/>
          </w:tcPr>
          <w:p w14:paraId="44F16911" w14:textId="29C9EB53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5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7C588A0A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433213" w:rsidRPr="00A26083" w14:paraId="4684EC04" w14:textId="77777777" w:rsidTr="00625511">
        <w:tc>
          <w:tcPr>
            <w:tcW w:w="2374" w:type="dxa"/>
            <w:shd w:val="clear" w:color="auto" w:fill="auto"/>
          </w:tcPr>
          <w:p w14:paraId="08644684" w14:textId="7751DA78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create_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t</w:t>
            </w:r>
            <w:r w:rsidRPr="00A26083">
              <w:rPr>
                <w:rFonts w:ascii="宋体" w:hAnsi="宋体" w:cs="宋体"/>
                <w:b/>
                <w:kern w:val="0"/>
              </w:rPr>
              <w:t>eacher_id</w:t>
            </w:r>
          </w:p>
        </w:tc>
        <w:tc>
          <w:tcPr>
            <w:tcW w:w="2100" w:type="dxa"/>
            <w:shd w:val="clear" w:color="auto" w:fill="auto"/>
          </w:tcPr>
          <w:p w14:paraId="42E54D8A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创建试卷</w:t>
            </w:r>
            <w:r w:rsidRPr="00A26083">
              <w:rPr>
                <w:rFonts w:ascii="宋体" w:hAnsi="宋体" w:cs="宋体"/>
                <w:b/>
                <w:kern w:val="0"/>
              </w:rPr>
              <w:t>教师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的</w:t>
            </w:r>
            <w:r w:rsidRPr="00A26083">
              <w:rPr>
                <w:rFonts w:ascii="宋体" w:hAnsi="宋体" w:cs="宋体"/>
                <w:b/>
                <w:kern w:val="0"/>
              </w:rPr>
              <w:t>id</w:t>
            </w:r>
          </w:p>
        </w:tc>
        <w:tc>
          <w:tcPr>
            <w:tcW w:w="2101" w:type="dxa"/>
            <w:shd w:val="clear" w:color="auto" w:fill="auto"/>
          </w:tcPr>
          <w:p w14:paraId="09F1DFFE" w14:textId="70E59EBE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1F2AC2EE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433213" w:rsidRPr="00A26083" w14:paraId="0C0E8066" w14:textId="77777777" w:rsidTr="00191B60">
        <w:tc>
          <w:tcPr>
            <w:tcW w:w="2374" w:type="dxa"/>
            <w:shd w:val="clear" w:color="auto" w:fill="auto"/>
          </w:tcPr>
          <w:p w14:paraId="745F4132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</w:t>
            </w:r>
            <w:r w:rsidRPr="00A26083">
              <w:rPr>
                <w:rFonts w:ascii="宋体" w:hAnsi="宋体" w:cs="宋体"/>
                <w:b/>
                <w:kern w:val="0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14:paraId="51E21A93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试卷创建时间</w:t>
            </w:r>
          </w:p>
        </w:tc>
        <w:tc>
          <w:tcPr>
            <w:tcW w:w="2101" w:type="dxa"/>
            <w:shd w:val="clear" w:color="auto" w:fill="auto"/>
          </w:tcPr>
          <w:p w14:paraId="05552303" w14:textId="1E547375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atetime</w:t>
            </w:r>
          </w:p>
        </w:tc>
        <w:tc>
          <w:tcPr>
            <w:tcW w:w="2067" w:type="dxa"/>
          </w:tcPr>
          <w:p w14:paraId="2E2CE9B5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433213" w:rsidRPr="00A26083" w14:paraId="49DFE716" w14:textId="77777777" w:rsidTr="00815972">
        <w:tc>
          <w:tcPr>
            <w:tcW w:w="2374" w:type="dxa"/>
            <w:shd w:val="clear" w:color="auto" w:fill="auto"/>
          </w:tcPr>
          <w:p w14:paraId="23609303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m</w:t>
            </w:r>
            <w:r w:rsidRPr="00A26083">
              <w:rPr>
                <w:rFonts w:ascii="宋体" w:hAnsi="宋体" w:cs="宋体"/>
                <w:b/>
                <w:kern w:val="0"/>
              </w:rPr>
              <w:t>ax_score</w:t>
            </w:r>
          </w:p>
        </w:tc>
        <w:tc>
          <w:tcPr>
            <w:tcW w:w="2100" w:type="dxa"/>
            <w:shd w:val="clear" w:color="auto" w:fill="auto"/>
          </w:tcPr>
          <w:p w14:paraId="5641BB35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试卷总分数</w:t>
            </w:r>
          </w:p>
        </w:tc>
        <w:tc>
          <w:tcPr>
            <w:tcW w:w="2101" w:type="dxa"/>
            <w:shd w:val="clear" w:color="auto" w:fill="auto"/>
          </w:tcPr>
          <w:p w14:paraId="4AF49848" w14:textId="419C75EC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Int(3)</w:t>
            </w:r>
          </w:p>
        </w:tc>
        <w:tc>
          <w:tcPr>
            <w:tcW w:w="2067" w:type="dxa"/>
          </w:tcPr>
          <w:p w14:paraId="2482D2DB" w14:textId="77777777" w:rsidR="00433213" w:rsidRPr="00A26083" w:rsidRDefault="00433213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19C41BA8" w14:textId="77777777" w:rsidR="00A34455" w:rsidRPr="00A26083" w:rsidRDefault="00A34455" w:rsidP="006C353B">
      <w:pPr>
        <w:ind w:firstLineChars="0" w:firstLine="0"/>
        <w:rPr>
          <w:b/>
        </w:rPr>
      </w:pPr>
    </w:p>
    <w:p w14:paraId="579DB1E4" w14:textId="7395A895" w:rsidR="00575535" w:rsidRPr="00A26083" w:rsidRDefault="00311378" w:rsidP="00575535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p</w:t>
      </w:r>
      <w:r w:rsidR="00575535" w:rsidRPr="00A26083">
        <w:rPr>
          <w:kern w:val="0"/>
          <w:sz w:val="30"/>
          <w:szCs w:val="30"/>
        </w:rPr>
        <w:t>arent</w:t>
      </w:r>
    </w:p>
    <w:p w14:paraId="664DC72C" w14:textId="77777777" w:rsidR="00311378" w:rsidRPr="00A26083" w:rsidRDefault="00311378" w:rsidP="00311378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A34455" w:rsidRPr="00A26083" w14:paraId="78BF917D" w14:textId="77777777">
        <w:tc>
          <w:tcPr>
            <w:tcW w:w="2374" w:type="dxa"/>
            <w:shd w:val="clear" w:color="auto" w:fill="auto"/>
          </w:tcPr>
          <w:p w14:paraId="4146E62A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57F8A42F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parent</w:t>
            </w:r>
          </w:p>
        </w:tc>
      </w:tr>
      <w:tr w:rsidR="00A34455" w:rsidRPr="00A26083" w14:paraId="230BEA6C" w14:textId="77777777">
        <w:tc>
          <w:tcPr>
            <w:tcW w:w="2374" w:type="dxa"/>
            <w:shd w:val="clear" w:color="auto" w:fill="auto"/>
          </w:tcPr>
          <w:p w14:paraId="683D5042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133CEAE4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家长实体表</w:t>
            </w:r>
          </w:p>
        </w:tc>
      </w:tr>
      <w:tr w:rsidR="000F22B9" w:rsidRPr="00A26083" w14:paraId="03D76332" w14:textId="77777777" w:rsidTr="00D12DCB">
        <w:tc>
          <w:tcPr>
            <w:tcW w:w="2374" w:type="dxa"/>
            <w:shd w:val="clear" w:color="auto" w:fill="auto"/>
          </w:tcPr>
          <w:p w14:paraId="1B2CF08D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4075CF7D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2615175C" w14:textId="122AE209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122DD880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F22B9" w:rsidRPr="00A26083" w14:paraId="43DFD430" w14:textId="77777777" w:rsidTr="00534771">
        <w:tc>
          <w:tcPr>
            <w:tcW w:w="2374" w:type="dxa"/>
            <w:shd w:val="clear" w:color="auto" w:fill="auto"/>
          </w:tcPr>
          <w:p w14:paraId="79052D95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arent_id</w:t>
            </w:r>
          </w:p>
        </w:tc>
        <w:tc>
          <w:tcPr>
            <w:tcW w:w="2100" w:type="dxa"/>
            <w:shd w:val="clear" w:color="auto" w:fill="auto"/>
          </w:tcPr>
          <w:p w14:paraId="63DE0BFD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家长id</w:t>
            </w:r>
          </w:p>
        </w:tc>
        <w:tc>
          <w:tcPr>
            <w:tcW w:w="2101" w:type="dxa"/>
            <w:shd w:val="clear" w:color="auto" w:fill="auto"/>
          </w:tcPr>
          <w:p w14:paraId="56B2A4B7" w14:textId="2A736C4B" w:rsidR="000F22B9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1E65D66D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F22B9" w:rsidRPr="00A26083" w14:paraId="4EF1B3C8" w14:textId="77777777" w:rsidTr="00310E70">
        <w:tc>
          <w:tcPr>
            <w:tcW w:w="2374" w:type="dxa"/>
            <w:shd w:val="clear" w:color="auto" w:fill="auto"/>
          </w:tcPr>
          <w:p w14:paraId="7CDBFEF0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Phone</w:t>
            </w:r>
          </w:p>
        </w:tc>
        <w:tc>
          <w:tcPr>
            <w:tcW w:w="2100" w:type="dxa"/>
            <w:shd w:val="clear" w:color="auto" w:fill="auto"/>
          </w:tcPr>
          <w:p w14:paraId="2CF88647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电话号码</w:t>
            </w:r>
          </w:p>
        </w:tc>
        <w:tc>
          <w:tcPr>
            <w:tcW w:w="2101" w:type="dxa"/>
            <w:shd w:val="clear" w:color="auto" w:fill="auto"/>
          </w:tcPr>
          <w:p w14:paraId="1ED044A9" w14:textId="1D38659D" w:rsidR="000F22B9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14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36E6CA75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F22B9" w:rsidRPr="00A26083" w14:paraId="17DB15FF" w14:textId="77777777" w:rsidTr="00060CA7">
        <w:tc>
          <w:tcPr>
            <w:tcW w:w="2374" w:type="dxa"/>
            <w:shd w:val="clear" w:color="auto" w:fill="auto"/>
          </w:tcPr>
          <w:p w14:paraId="298AF239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assword</w:t>
            </w:r>
          </w:p>
        </w:tc>
        <w:tc>
          <w:tcPr>
            <w:tcW w:w="2100" w:type="dxa"/>
            <w:shd w:val="clear" w:color="auto" w:fill="auto"/>
          </w:tcPr>
          <w:p w14:paraId="61515272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密码</w:t>
            </w:r>
          </w:p>
        </w:tc>
        <w:tc>
          <w:tcPr>
            <w:tcW w:w="2101" w:type="dxa"/>
            <w:shd w:val="clear" w:color="auto" w:fill="auto"/>
          </w:tcPr>
          <w:p w14:paraId="527B4421" w14:textId="3267DC34" w:rsidR="000F22B9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20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5DF19482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F22B9" w:rsidRPr="00A26083" w14:paraId="74271E72" w14:textId="77777777" w:rsidTr="002E4EA8">
        <w:tc>
          <w:tcPr>
            <w:tcW w:w="2374" w:type="dxa"/>
            <w:shd w:val="clear" w:color="auto" w:fill="auto"/>
          </w:tcPr>
          <w:p w14:paraId="4AE79826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</w:t>
            </w:r>
            <w:r w:rsidRPr="00A26083">
              <w:rPr>
                <w:rFonts w:ascii="宋体" w:hAnsi="宋体" w:cs="宋体"/>
                <w:b/>
                <w:kern w:val="0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14:paraId="29281FED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账号创建时间</w:t>
            </w:r>
          </w:p>
        </w:tc>
        <w:tc>
          <w:tcPr>
            <w:tcW w:w="2101" w:type="dxa"/>
            <w:shd w:val="clear" w:color="auto" w:fill="auto"/>
          </w:tcPr>
          <w:p w14:paraId="31C4D2B5" w14:textId="638F9BDF" w:rsidR="000F22B9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atetime</w:t>
            </w:r>
          </w:p>
        </w:tc>
        <w:tc>
          <w:tcPr>
            <w:tcW w:w="2067" w:type="dxa"/>
          </w:tcPr>
          <w:p w14:paraId="66D4289E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F22B9" w:rsidRPr="00A26083" w14:paraId="194A7C4C" w14:textId="77777777" w:rsidTr="00517BD0">
        <w:tc>
          <w:tcPr>
            <w:tcW w:w="2374" w:type="dxa"/>
            <w:shd w:val="clear" w:color="auto" w:fill="auto"/>
          </w:tcPr>
          <w:p w14:paraId="1BC7EE95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t</w:t>
            </w:r>
            <w:r w:rsidRPr="00A26083">
              <w:rPr>
                <w:rFonts w:ascii="宋体" w:hAnsi="宋体" w:cs="宋体"/>
                <w:b/>
                <w:kern w:val="0"/>
              </w:rPr>
              <w:t>oken</w:t>
            </w:r>
          </w:p>
        </w:tc>
        <w:tc>
          <w:tcPr>
            <w:tcW w:w="2100" w:type="dxa"/>
            <w:shd w:val="clear" w:color="auto" w:fill="auto"/>
          </w:tcPr>
          <w:p w14:paraId="61F8CAA2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登录密钥</w:t>
            </w:r>
          </w:p>
        </w:tc>
        <w:tc>
          <w:tcPr>
            <w:tcW w:w="2101" w:type="dxa"/>
            <w:shd w:val="clear" w:color="auto" w:fill="auto"/>
          </w:tcPr>
          <w:p w14:paraId="601884A5" w14:textId="175BA251" w:rsidR="000F22B9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7A5A8D3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F22B9" w:rsidRPr="00A26083" w14:paraId="6B6ACAE6" w14:textId="77777777" w:rsidTr="0063746B">
        <w:tc>
          <w:tcPr>
            <w:tcW w:w="2374" w:type="dxa"/>
            <w:shd w:val="clear" w:color="auto" w:fill="auto"/>
          </w:tcPr>
          <w:p w14:paraId="598F3AB0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ic_path</w:t>
            </w:r>
          </w:p>
        </w:tc>
        <w:tc>
          <w:tcPr>
            <w:tcW w:w="2100" w:type="dxa"/>
            <w:shd w:val="clear" w:color="auto" w:fill="auto"/>
          </w:tcPr>
          <w:p w14:paraId="07B236ED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头像图片地址</w:t>
            </w:r>
          </w:p>
        </w:tc>
        <w:tc>
          <w:tcPr>
            <w:tcW w:w="2101" w:type="dxa"/>
            <w:shd w:val="clear" w:color="auto" w:fill="auto"/>
          </w:tcPr>
          <w:p w14:paraId="66CB4BED" w14:textId="316EAAE9" w:rsidR="000F22B9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02CA2B5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F22B9" w:rsidRPr="00A26083" w14:paraId="285B52A4" w14:textId="77777777" w:rsidTr="0019534C">
        <w:tc>
          <w:tcPr>
            <w:tcW w:w="2374" w:type="dxa"/>
            <w:shd w:val="clear" w:color="auto" w:fill="auto"/>
          </w:tcPr>
          <w:p w14:paraId="7AF6CEE4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b</w:t>
            </w:r>
            <w:r w:rsidRPr="00A26083">
              <w:rPr>
                <w:rFonts w:ascii="宋体" w:hAnsi="宋体" w:cs="宋体"/>
                <w:b/>
                <w:kern w:val="0"/>
              </w:rPr>
              <w:t>irthday</w:t>
            </w:r>
          </w:p>
        </w:tc>
        <w:tc>
          <w:tcPr>
            <w:tcW w:w="2100" w:type="dxa"/>
            <w:shd w:val="clear" w:color="auto" w:fill="auto"/>
          </w:tcPr>
          <w:p w14:paraId="2160FF07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生日</w:t>
            </w:r>
          </w:p>
        </w:tc>
        <w:tc>
          <w:tcPr>
            <w:tcW w:w="2101" w:type="dxa"/>
            <w:shd w:val="clear" w:color="auto" w:fill="auto"/>
          </w:tcPr>
          <w:p w14:paraId="696BEC0C" w14:textId="621717F7" w:rsidR="000F22B9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</w:t>
            </w:r>
          </w:p>
        </w:tc>
        <w:tc>
          <w:tcPr>
            <w:tcW w:w="2067" w:type="dxa"/>
          </w:tcPr>
          <w:p w14:paraId="6C4B85DD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F22B9" w:rsidRPr="00A26083" w14:paraId="51AA5A17" w14:textId="77777777" w:rsidTr="00CB5C94">
        <w:tc>
          <w:tcPr>
            <w:tcW w:w="2374" w:type="dxa"/>
            <w:shd w:val="clear" w:color="auto" w:fill="auto"/>
          </w:tcPr>
          <w:p w14:paraId="527E3206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ex</w:t>
            </w:r>
          </w:p>
        </w:tc>
        <w:tc>
          <w:tcPr>
            <w:tcW w:w="2100" w:type="dxa"/>
            <w:shd w:val="clear" w:color="auto" w:fill="auto"/>
          </w:tcPr>
          <w:p w14:paraId="77DA17BB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性别</w:t>
            </w:r>
          </w:p>
        </w:tc>
        <w:tc>
          <w:tcPr>
            <w:tcW w:w="2101" w:type="dxa"/>
            <w:shd w:val="clear" w:color="auto" w:fill="auto"/>
          </w:tcPr>
          <w:p w14:paraId="4E51DEDB" w14:textId="14D6C6E1" w:rsidR="000F22B9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1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35DF46C2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F22B9" w:rsidRPr="00A26083" w14:paraId="4D7C1BB8" w14:textId="77777777" w:rsidTr="00865359">
        <w:tc>
          <w:tcPr>
            <w:tcW w:w="2374" w:type="dxa"/>
            <w:shd w:val="clear" w:color="auto" w:fill="auto"/>
          </w:tcPr>
          <w:p w14:paraId="0F4F077D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n</w:t>
            </w:r>
            <w:r w:rsidRPr="00A26083">
              <w:rPr>
                <w:rFonts w:ascii="宋体" w:hAnsi="宋体" w:cs="宋体"/>
                <w:b/>
                <w:kern w:val="0"/>
              </w:rPr>
              <w:t>ickname</w:t>
            </w:r>
          </w:p>
        </w:tc>
        <w:tc>
          <w:tcPr>
            <w:tcW w:w="2100" w:type="dxa"/>
            <w:shd w:val="clear" w:color="auto" w:fill="auto"/>
          </w:tcPr>
          <w:p w14:paraId="5BD5B387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昵称</w:t>
            </w:r>
          </w:p>
        </w:tc>
        <w:tc>
          <w:tcPr>
            <w:tcW w:w="2101" w:type="dxa"/>
            <w:shd w:val="clear" w:color="auto" w:fill="auto"/>
          </w:tcPr>
          <w:p w14:paraId="65DF05CC" w14:textId="1196E65C" w:rsidR="000F22B9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20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37EE5693" w14:textId="77777777" w:rsidR="000F22B9" w:rsidRPr="00A26083" w:rsidRDefault="000F22B9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E0209E" w:rsidRPr="00A26083" w14:paraId="1B143B8D" w14:textId="77777777" w:rsidTr="00865359">
        <w:tc>
          <w:tcPr>
            <w:tcW w:w="2374" w:type="dxa"/>
            <w:shd w:val="clear" w:color="auto" w:fill="auto"/>
          </w:tcPr>
          <w:p w14:paraId="62A077D2" w14:textId="3A9C1BF1" w:rsidR="00E0209E" w:rsidRPr="00A26083" w:rsidRDefault="00E0209E" w:rsidP="00E0209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state</w:t>
            </w:r>
          </w:p>
        </w:tc>
        <w:tc>
          <w:tcPr>
            <w:tcW w:w="2100" w:type="dxa"/>
            <w:shd w:val="clear" w:color="auto" w:fill="auto"/>
          </w:tcPr>
          <w:p w14:paraId="4121955F" w14:textId="11E8B216" w:rsidR="00E0209E" w:rsidRPr="00A26083" w:rsidRDefault="00E0209E" w:rsidP="00E0209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账号状态（0未激活，1已激活）</w:t>
            </w:r>
          </w:p>
        </w:tc>
        <w:tc>
          <w:tcPr>
            <w:tcW w:w="2101" w:type="dxa"/>
            <w:shd w:val="clear" w:color="auto" w:fill="auto"/>
          </w:tcPr>
          <w:p w14:paraId="406C2E6F" w14:textId="684B9DD2" w:rsidR="00E0209E" w:rsidRDefault="00002A78" w:rsidP="00E0209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1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113E38C3" w14:textId="77777777" w:rsidR="00E0209E" w:rsidRPr="00A26083" w:rsidRDefault="00E0209E" w:rsidP="00E0209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E0209E" w:rsidRPr="00A26083" w14:paraId="78E0AB68" w14:textId="77777777" w:rsidTr="00865359">
        <w:tc>
          <w:tcPr>
            <w:tcW w:w="2374" w:type="dxa"/>
            <w:shd w:val="clear" w:color="auto" w:fill="auto"/>
          </w:tcPr>
          <w:p w14:paraId="7B471BCE" w14:textId="5E1CB74E" w:rsidR="00E0209E" w:rsidRPr="00A26083" w:rsidRDefault="00E0209E" w:rsidP="00E0209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verify</w:t>
            </w:r>
            <w:r w:rsidRPr="00A26083">
              <w:rPr>
                <w:rFonts w:ascii="宋体" w:hAnsi="宋体" w:cs="宋体"/>
                <w:b/>
                <w:kern w:val="0"/>
              </w:rPr>
              <w:t>_code</w:t>
            </w:r>
          </w:p>
        </w:tc>
        <w:tc>
          <w:tcPr>
            <w:tcW w:w="2100" w:type="dxa"/>
            <w:shd w:val="clear" w:color="auto" w:fill="auto"/>
          </w:tcPr>
          <w:p w14:paraId="7202A80B" w14:textId="0EB1155D" w:rsidR="00E0209E" w:rsidRPr="00A26083" w:rsidRDefault="00E0209E" w:rsidP="00E0209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验证码</w:t>
            </w:r>
          </w:p>
        </w:tc>
        <w:tc>
          <w:tcPr>
            <w:tcW w:w="2101" w:type="dxa"/>
            <w:shd w:val="clear" w:color="auto" w:fill="auto"/>
          </w:tcPr>
          <w:p w14:paraId="6AF591B9" w14:textId="4FB120EA" w:rsidR="00E0209E" w:rsidRDefault="00002A78" w:rsidP="00E0209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 w:rsidR="00C836D9">
              <w:rPr>
                <w:rFonts w:ascii="宋体" w:hAnsi="宋体" w:cs="宋体"/>
                <w:b/>
                <w:kern w:val="0"/>
              </w:rPr>
              <w:t>20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69E45D6A" w14:textId="77777777" w:rsidR="00E0209E" w:rsidRPr="00A26083" w:rsidRDefault="00E0209E" w:rsidP="00E0209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15AE69B2" w14:textId="77777777" w:rsidR="00A34455" w:rsidRPr="00A26083" w:rsidRDefault="00A34455" w:rsidP="00935CF4">
      <w:pPr>
        <w:ind w:firstLineChars="0" w:firstLine="0"/>
        <w:rPr>
          <w:rFonts w:hint="eastAsia"/>
          <w:b/>
        </w:rPr>
      </w:pPr>
    </w:p>
    <w:p w14:paraId="3D1150C9" w14:textId="49FE857D" w:rsidR="00575535" w:rsidRPr="00A26083" w:rsidRDefault="00311378" w:rsidP="00575535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p</w:t>
      </w:r>
      <w:r w:rsidR="00575535" w:rsidRPr="00A26083">
        <w:rPr>
          <w:kern w:val="0"/>
          <w:sz w:val="30"/>
          <w:szCs w:val="30"/>
        </w:rPr>
        <w:t>arent_student</w:t>
      </w:r>
    </w:p>
    <w:p w14:paraId="6865FC47" w14:textId="77777777" w:rsidR="00311378" w:rsidRPr="00A26083" w:rsidRDefault="00311378" w:rsidP="00311378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A34455" w:rsidRPr="00A26083" w14:paraId="20BB2E1E" w14:textId="77777777">
        <w:tc>
          <w:tcPr>
            <w:tcW w:w="2374" w:type="dxa"/>
            <w:shd w:val="clear" w:color="auto" w:fill="auto"/>
          </w:tcPr>
          <w:p w14:paraId="727437F8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6F9420CC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parent_student</w:t>
            </w:r>
          </w:p>
        </w:tc>
      </w:tr>
      <w:tr w:rsidR="00A34455" w:rsidRPr="00A26083" w14:paraId="26A895B3" w14:textId="77777777">
        <w:tc>
          <w:tcPr>
            <w:tcW w:w="2374" w:type="dxa"/>
            <w:shd w:val="clear" w:color="auto" w:fill="auto"/>
          </w:tcPr>
          <w:p w14:paraId="47E5000D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373FD3AE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家长和学生关系表</w:t>
            </w:r>
          </w:p>
        </w:tc>
      </w:tr>
      <w:tr w:rsidR="000939EE" w:rsidRPr="00A26083" w14:paraId="5578EA6E" w14:textId="77777777" w:rsidTr="000762B5">
        <w:tc>
          <w:tcPr>
            <w:tcW w:w="2374" w:type="dxa"/>
            <w:shd w:val="clear" w:color="auto" w:fill="auto"/>
          </w:tcPr>
          <w:p w14:paraId="2C83C58D" w14:textId="77777777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0AAB0507" w14:textId="77777777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563E7DAD" w14:textId="19749EBC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36682C51" w14:textId="77777777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939EE" w:rsidRPr="00A26083" w14:paraId="4E3B2C38" w14:textId="77777777" w:rsidTr="0066025B">
        <w:tc>
          <w:tcPr>
            <w:tcW w:w="2374" w:type="dxa"/>
            <w:shd w:val="clear" w:color="auto" w:fill="auto"/>
          </w:tcPr>
          <w:p w14:paraId="0688E97C" w14:textId="77777777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arent_id</w:t>
            </w:r>
          </w:p>
        </w:tc>
        <w:tc>
          <w:tcPr>
            <w:tcW w:w="2100" w:type="dxa"/>
            <w:shd w:val="clear" w:color="auto" w:fill="auto"/>
          </w:tcPr>
          <w:p w14:paraId="293A2363" w14:textId="77777777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家长id</w:t>
            </w:r>
          </w:p>
        </w:tc>
        <w:tc>
          <w:tcPr>
            <w:tcW w:w="2101" w:type="dxa"/>
            <w:shd w:val="clear" w:color="auto" w:fill="auto"/>
          </w:tcPr>
          <w:p w14:paraId="4D72014E" w14:textId="02C93DCB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9A8DD36" w14:textId="0206A710" w:rsidR="000939EE" w:rsidRPr="00A26083" w:rsidRDefault="00C25F8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939EE" w:rsidRPr="00A26083" w14:paraId="68F4431B" w14:textId="77777777" w:rsidTr="00B87D3C">
        <w:tc>
          <w:tcPr>
            <w:tcW w:w="2374" w:type="dxa"/>
            <w:shd w:val="clear" w:color="auto" w:fill="auto"/>
          </w:tcPr>
          <w:p w14:paraId="4F1C44BF" w14:textId="77777777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tudent_id</w:t>
            </w:r>
          </w:p>
        </w:tc>
        <w:tc>
          <w:tcPr>
            <w:tcW w:w="2100" w:type="dxa"/>
            <w:shd w:val="clear" w:color="auto" w:fill="auto"/>
          </w:tcPr>
          <w:p w14:paraId="5AD43150" w14:textId="77777777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学生id</w:t>
            </w:r>
          </w:p>
        </w:tc>
        <w:tc>
          <w:tcPr>
            <w:tcW w:w="2101" w:type="dxa"/>
            <w:shd w:val="clear" w:color="auto" w:fill="auto"/>
          </w:tcPr>
          <w:p w14:paraId="0A863C84" w14:textId="7D54491E" w:rsidR="000939EE" w:rsidRPr="00A26083" w:rsidRDefault="000939E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5ACC415C" w14:textId="5443B633" w:rsidR="000939EE" w:rsidRPr="00A26083" w:rsidRDefault="00C25F8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</w:tbl>
    <w:p w14:paraId="4DB3BCB0" w14:textId="77777777" w:rsidR="00A34455" w:rsidRPr="00A26083" w:rsidRDefault="00A34455" w:rsidP="00935CF4">
      <w:pPr>
        <w:ind w:firstLineChars="0" w:firstLine="0"/>
        <w:rPr>
          <w:b/>
        </w:rPr>
      </w:pPr>
    </w:p>
    <w:p w14:paraId="5272CE04" w14:textId="4453EDAB" w:rsidR="00575535" w:rsidRPr="00A26083" w:rsidRDefault="00311378" w:rsidP="00575535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p</w:t>
      </w:r>
      <w:r w:rsidR="00575535" w:rsidRPr="00A26083">
        <w:rPr>
          <w:kern w:val="0"/>
          <w:sz w:val="30"/>
          <w:szCs w:val="30"/>
        </w:rPr>
        <w:t>ost</w:t>
      </w:r>
    </w:p>
    <w:p w14:paraId="5CEEF0ED" w14:textId="77777777" w:rsidR="00311378" w:rsidRPr="00A26083" w:rsidRDefault="00311378" w:rsidP="00311378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A34455" w:rsidRPr="00A26083" w14:paraId="5D42A259" w14:textId="77777777">
        <w:tc>
          <w:tcPr>
            <w:tcW w:w="2374" w:type="dxa"/>
            <w:shd w:val="clear" w:color="auto" w:fill="auto"/>
          </w:tcPr>
          <w:p w14:paraId="44AAFF5E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6F1394DC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post</w:t>
            </w:r>
          </w:p>
        </w:tc>
      </w:tr>
      <w:tr w:rsidR="00A34455" w:rsidRPr="00A26083" w14:paraId="598E8C5D" w14:textId="77777777">
        <w:tc>
          <w:tcPr>
            <w:tcW w:w="2374" w:type="dxa"/>
            <w:shd w:val="clear" w:color="auto" w:fill="auto"/>
          </w:tcPr>
          <w:p w14:paraId="605B15DC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2162777C" w14:textId="77777777" w:rsidR="00A34455" w:rsidRPr="00A26083" w:rsidRDefault="004C443D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学生发帖表</w:t>
            </w:r>
          </w:p>
        </w:tc>
      </w:tr>
      <w:tr w:rsidR="005469BE" w:rsidRPr="00A26083" w14:paraId="667BDEC9" w14:textId="77777777" w:rsidTr="00B54B52">
        <w:tc>
          <w:tcPr>
            <w:tcW w:w="2374" w:type="dxa"/>
            <w:shd w:val="clear" w:color="auto" w:fill="auto"/>
          </w:tcPr>
          <w:p w14:paraId="4CABAE17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353E0071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71428E2E" w14:textId="3ECC9519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21557525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5469BE" w:rsidRPr="00A26083" w14:paraId="3B4E2695" w14:textId="77777777" w:rsidTr="00EE44ED">
        <w:tc>
          <w:tcPr>
            <w:tcW w:w="2374" w:type="dxa"/>
            <w:shd w:val="clear" w:color="auto" w:fill="auto"/>
          </w:tcPr>
          <w:p w14:paraId="391EB6C3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ost_id</w:t>
            </w:r>
          </w:p>
        </w:tc>
        <w:tc>
          <w:tcPr>
            <w:tcW w:w="2100" w:type="dxa"/>
            <w:shd w:val="clear" w:color="auto" w:fill="auto"/>
          </w:tcPr>
          <w:p w14:paraId="2B2CBC4B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帖子id</w:t>
            </w:r>
          </w:p>
        </w:tc>
        <w:tc>
          <w:tcPr>
            <w:tcW w:w="2101" w:type="dxa"/>
            <w:shd w:val="clear" w:color="auto" w:fill="auto"/>
          </w:tcPr>
          <w:p w14:paraId="6A562656" w14:textId="4980A6AA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0609A6BC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5469BE" w:rsidRPr="00A26083" w14:paraId="2F0193ED" w14:textId="77777777" w:rsidTr="00E429A5">
        <w:tc>
          <w:tcPr>
            <w:tcW w:w="2374" w:type="dxa"/>
            <w:shd w:val="clear" w:color="auto" w:fill="auto"/>
          </w:tcPr>
          <w:p w14:paraId="402AE304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tudent_id</w:t>
            </w:r>
          </w:p>
        </w:tc>
        <w:tc>
          <w:tcPr>
            <w:tcW w:w="2100" w:type="dxa"/>
            <w:shd w:val="clear" w:color="auto" w:fill="auto"/>
          </w:tcPr>
          <w:p w14:paraId="7DF6BBA7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学生id</w:t>
            </w:r>
          </w:p>
        </w:tc>
        <w:tc>
          <w:tcPr>
            <w:tcW w:w="2101" w:type="dxa"/>
            <w:shd w:val="clear" w:color="auto" w:fill="auto"/>
          </w:tcPr>
          <w:p w14:paraId="4853F5D5" w14:textId="6786A5A4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580ABD00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469BE" w:rsidRPr="00A26083" w14:paraId="71D4715A" w14:textId="77777777" w:rsidTr="00444133">
        <w:tc>
          <w:tcPr>
            <w:tcW w:w="2374" w:type="dxa"/>
            <w:shd w:val="clear" w:color="auto" w:fill="auto"/>
          </w:tcPr>
          <w:p w14:paraId="6A94A64A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post_title</w:t>
            </w:r>
          </w:p>
        </w:tc>
        <w:tc>
          <w:tcPr>
            <w:tcW w:w="2100" w:type="dxa"/>
            <w:shd w:val="clear" w:color="auto" w:fill="auto"/>
          </w:tcPr>
          <w:p w14:paraId="6044F40C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帖子标题</w:t>
            </w:r>
          </w:p>
        </w:tc>
        <w:tc>
          <w:tcPr>
            <w:tcW w:w="2101" w:type="dxa"/>
            <w:shd w:val="clear" w:color="auto" w:fill="auto"/>
          </w:tcPr>
          <w:p w14:paraId="63BC51C0" w14:textId="338D7545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4A993008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469BE" w:rsidRPr="00A26083" w14:paraId="596ED332" w14:textId="77777777" w:rsidTr="0060549E">
        <w:tc>
          <w:tcPr>
            <w:tcW w:w="2374" w:type="dxa"/>
            <w:shd w:val="clear" w:color="auto" w:fill="auto"/>
          </w:tcPr>
          <w:p w14:paraId="7E0D90B6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post_content</w:t>
            </w:r>
          </w:p>
        </w:tc>
        <w:tc>
          <w:tcPr>
            <w:tcW w:w="2100" w:type="dxa"/>
            <w:shd w:val="clear" w:color="auto" w:fill="auto"/>
          </w:tcPr>
          <w:p w14:paraId="4B32C7AC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帖子内容</w:t>
            </w:r>
          </w:p>
        </w:tc>
        <w:tc>
          <w:tcPr>
            <w:tcW w:w="2101" w:type="dxa"/>
            <w:shd w:val="clear" w:color="auto" w:fill="auto"/>
          </w:tcPr>
          <w:p w14:paraId="6975A29B" w14:textId="06A81FCF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300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60EC0453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469BE" w:rsidRPr="00A26083" w14:paraId="14BCB292" w14:textId="77777777" w:rsidTr="00434205">
        <w:tc>
          <w:tcPr>
            <w:tcW w:w="2374" w:type="dxa"/>
            <w:shd w:val="clear" w:color="auto" w:fill="auto"/>
          </w:tcPr>
          <w:p w14:paraId="0BA90659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</w:t>
            </w:r>
            <w:r w:rsidRPr="00A26083">
              <w:rPr>
                <w:rFonts w:ascii="宋体" w:hAnsi="宋体" w:cs="宋体"/>
                <w:b/>
                <w:kern w:val="0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14:paraId="736F046F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帖子创建时间</w:t>
            </w:r>
          </w:p>
        </w:tc>
        <w:tc>
          <w:tcPr>
            <w:tcW w:w="2101" w:type="dxa"/>
            <w:shd w:val="clear" w:color="auto" w:fill="auto"/>
          </w:tcPr>
          <w:p w14:paraId="6E654E5C" w14:textId="0E1939C6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atetime</w:t>
            </w:r>
          </w:p>
        </w:tc>
        <w:tc>
          <w:tcPr>
            <w:tcW w:w="2067" w:type="dxa"/>
          </w:tcPr>
          <w:p w14:paraId="3F7C0AF2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469BE" w:rsidRPr="00A26083" w14:paraId="619F7152" w14:textId="77777777" w:rsidTr="004E2F34">
        <w:tc>
          <w:tcPr>
            <w:tcW w:w="2374" w:type="dxa"/>
            <w:shd w:val="clear" w:color="auto" w:fill="auto"/>
          </w:tcPr>
          <w:p w14:paraId="261B378C" w14:textId="03A37673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ubjec</w:t>
            </w:r>
            <w:r>
              <w:rPr>
                <w:rFonts w:ascii="宋体" w:hAnsi="宋体" w:cs="宋体" w:hint="eastAsia"/>
                <w:b/>
                <w:kern w:val="0"/>
              </w:rPr>
              <w:t>t</w:t>
            </w:r>
            <w:r>
              <w:rPr>
                <w:rFonts w:ascii="宋体" w:hAnsi="宋体" w:cs="宋体"/>
                <w:b/>
                <w:kern w:val="0"/>
              </w:rPr>
              <w:t>_id</w:t>
            </w:r>
          </w:p>
        </w:tc>
        <w:tc>
          <w:tcPr>
            <w:tcW w:w="2100" w:type="dxa"/>
            <w:shd w:val="clear" w:color="auto" w:fill="auto"/>
          </w:tcPr>
          <w:p w14:paraId="6D75E55B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科目</w:t>
            </w:r>
          </w:p>
        </w:tc>
        <w:tc>
          <w:tcPr>
            <w:tcW w:w="2101" w:type="dxa"/>
            <w:shd w:val="clear" w:color="auto" w:fill="auto"/>
          </w:tcPr>
          <w:p w14:paraId="7D2ECBA6" w14:textId="6F933D0F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5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07479EB0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469BE" w:rsidRPr="00A26083" w14:paraId="29BCEE21" w14:textId="77777777" w:rsidTr="0007517C">
        <w:tc>
          <w:tcPr>
            <w:tcW w:w="2374" w:type="dxa"/>
            <w:shd w:val="clear" w:color="auto" w:fill="auto"/>
          </w:tcPr>
          <w:p w14:paraId="4010FA51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</w:t>
            </w:r>
            <w:r w:rsidRPr="00A26083">
              <w:rPr>
                <w:rFonts w:ascii="宋体" w:hAnsi="宋体" w:cs="宋体"/>
                <w:b/>
                <w:kern w:val="0"/>
              </w:rPr>
              <w:t>hange_time</w:t>
            </w:r>
          </w:p>
        </w:tc>
        <w:tc>
          <w:tcPr>
            <w:tcW w:w="2100" w:type="dxa"/>
            <w:shd w:val="clear" w:color="auto" w:fill="auto"/>
          </w:tcPr>
          <w:p w14:paraId="0070863E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改变时间</w:t>
            </w:r>
          </w:p>
        </w:tc>
        <w:tc>
          <w:tcPr>
            <w:tcW w:w="2101" w:type="dxa"/>
            <w:shd w:val="clear" w:color="auto" w:fill="auto"/>
          </w:tcPr>
          <w:p w14:paraId="665FD2C9" w14:textId="6BD5F851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Datetime</w:t>
            </w:r>
          </w:p>
        </w:tc>
        <w:tc>
          <w:tcPr>
            <w:tcW w:w="2067" w:type="dxa"/>
          </w:tcPr>
          <w:p w14:paraId="05264F4D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469BE" w:rsidRPr="00A26083" w14:paraId="7AB8CD24" w14:textId="77777777" w:rsidTr="00F02E61">
        <w:tc>
          <w:tcPr>
            <w:tcW w:w="2374" w:type="dxa"/>
            <w:shd w:val="clear" w:color="auto" w:fill="auto"/>
          </w:tcPr>
          <w:p w14:paraId="50082175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nswer_number</w:t>
            </w:r>
          </w:p>
        </w:tc>
        <w:tc>
          <w:tcPr>
            <w:tcW w:w="2100" w:type="dxa"/>
            <w:shd w:val="clear" w:color="auto" w:fill="auto"/>
          </w:tcPr>
          <w:p w14:paraId="630A2BAE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回帖数量</w:t>
            </w:r>
          </w:p>
        </w:tc>
        <w:tc>
          <w:tcPr>
            <w:tcW w:w="2101" w:type="dxa"/>
            <w:shd w:val="clear" w:color="auto" w:fill="auto"/>
          </w:tcPr>
          <w:p w14:paraId="62F86B8E" w14:textId="54EC5BA2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I</w:t>
            </w:r>
            <w:r>
              <w:rPr>
                <w:rFonts w:ascii="宋体" w:hAnsi="宋体" w:cs="宋体" w:hint="eastAsia"/>
                <w:b/>
                <w:kern w:val="0"/>
              </w:rPr>
              <w:t>nt</w:t>
            </w:r>
            <w:r>
              <w:rPr>
                <w:rFonts w:ascii="宋体" w:hAnsi="宋体" w:cs="宋体"/>
                <w:b/>
                <w:kern w:val="0"/>
              </w:rPr>
              <w:t>(9)</w:t>
            </w:r>
          </w:p>
        </w:tc>
        <w:tc>
          <w:tcPr>
            <w:tcW w:w="2067" w:type="dxa"/>
          </w:tcPr>
          <w:p w14:paraId="6F430F8F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469BE" w:rsidRPr="00A26083" w14:paraId="3D10D43D" w14:textId="77777777" w:rsidTr="00F02E61">
        <w:tc>
          <w:tcPr>
            <w:tcW w:w="2374" w:type="dxa"/>
            <w:shd w:val="clear" w:color="auto" w:fill="auto"/>
          </w:tcPr>
          <w:p w14:paraId="706E61DB" w14:textId="4172A509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pic_path</w:t>
            </w:r>
          </w:p>
        </w:tc>
        <w:tc>
          <w:tcPr>
            <w:tcW w:w="2100" w:type="dxa"/>
            <w:shd w:val="clear" w:color="auto" w:fill="auto"/>
          </w:tcPr>
          <w:p w14:paraId="55AD07B7" w14:textId="3CA5CA7D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图片地址</w:t>
            </w:r>
          </w:p>
        </w:tc>
        <w:tc>
          <w:tcPr>
            <w:tcW w:w="2101" w:type="dxa"/>
            <w:shd w:val="clear" w:color="auto" w:fill="auto"/>
          </w:tcPr>
          <w:p w14:paraId="6A0DECBE" w14:textId="15D6E74A" w:rsidR="005469BE" w:rsidRPr="00A26083" w:rsidRDefault="005469BE" w:rsidP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33401921" w14:textId="77777777" w:rsidR="005469BE" w:rsidRPr="00A26083" w:rsidRDefault="005469BE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1E5A32BA" w14:textId="77777777" w:rsidR="00001E06" w:rsidRPr="00A26083" w:rsidRDefault="00001E06" w:rsidP="00001E06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question</w:t>
      </w:r>
    </w:p>
    <w:p w14:paraId="0558DBEC" w14:textId="77777777" w:rsidR="00001E06" w:rsidRPr="00A26083" w:rsidRDefault="00001E06" w:rsidP="00001E06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001E06" w:rsidRPr="00A26083" w14:paraId="744F605F" w14:textId="77777777" w:rsidTr="005426DF">
        <w:tc>
          <w:tcPr>
            <w:tcW w:w="2374" w:type="dxa"/>
            <w:shd w:val="clear" w:color="auto" w:fill="auto"/>
          </w:tcPr>
          <w:p w14:paraId="3CF991C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4D59424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q</w:t>
            </w:r>
            <w:r w:rsidRPr="00A26083">
              <w:rPr>
                <w:rFonts w:ascii="宋体" w:hAnsi="宋体" w:cs="宋体"/>
                <w:b/>
                <w:kern w:val="0"/>
              </w:rPr>
              <w:t>uestion</w:t>
            </w:r>
          </w:p>
        </w:tc>
      </w:tr>
      <w:tr w:rsidR="00001E06" w:rsidRPr="00A26083" w14:paraId="27BB5DED" w14:textId="77777777" w:rsidTr="005426DF">
        <w:tc>
          <w:tcPr>
            <w:tcW w:w="2374" w:type="dxa"/>
            <w:shd w:val="clear" w:color="auto" w:fill="auto"/>
          </w:tcPr>
          <w:p w14:paraId="24311586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0A1376A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问题实体表</w:t>
            </w:r>
          </w:p>
        </w:tc>
      </w:tr>
      <w:tr w:rsidR="00001E06" w:rsidRPr="00A26083" w14:paraId="7987E8F3" w14:textId="77777777" w:rsidTr="005426DF">
        <w:tc>
          <w:tcPr>
            <w:tcW w:w="2374" w:type="dxa"/>
            <w:shd w:val="clear" w:color="auto" w:fill="auto"/>
          </w:tcPr>
          <w:p w14:paraId="5A0F199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1055EDE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4B93AEC6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7BA4BA3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01E06" w:rsidRPr="00A26083" w14:paraId="00523CB5" w14:textId="77777777" w:rsidTr="005426DF">
        <w:tc>
          <w:tcPr>
            <w:tcW w:w="2374" w:type="dxa"/>
            <w:shd w:val="clear" w:color="auto" w:fill="auto"/>
          </w:tcPr>
          <w:p w14:paraId="6E00BBE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q</w:t>
            </w:r>
            <w:r w:rsidRPr="00A26083">
              <w:rPr>
                <w:rFonts w:ascii="宋体" w:hAnsi="宋体" w:cs="宋体"/>
                <w:b/>
                <w:kern w:val="0"/>
              </w:rPr>
              <w:t>uestion_id</w:t>
            </w:r>
          </w:p>
        </w:tc>
        <w:tc>
          <w:tcPr>
            <w:tcW w:w="2100" w:type="dxa"/>
            <w:shd w:val="clear" w:color="auto" w:fill="auto"/>
          </w:tcPr>
          <w:p w14:paraId="2D361A2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问题id</w:t>
            </w:r>
          </w:p>
        </w:tc>
        <w:tc>
          <w:tcPr>
            <w:tcW w:w="2101" w:type="dxa"/>
            <w:shd w:val="clear" w:color="auto" w:fill="auto"/>
          </w:tcPr>
          <w:p w14:paraId="0F957C9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74DA934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7E02FBBB" w14:textId="77777777" w:rsidTr="005426DF">
        <w:tc>
          <w:tcPr>
            <w:tcW w:w="2374" w:type="dxa"/>
            <w:shd w:val="clear" w:color="auto" w:fill="auto"/>
          </w:tcPr>
          <w:p w14:paraId="6DEF9AB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t</w:t>
            </w:r>
            <w:r w:rsidRPr="00A26083">
              <w:rPr>
                <w:rFonts w:ascii="宋体" w:hAnsi="宋体" w:cs="宋体"/>
                <w:b/>
                <w:kern w:val="0"/>
              </w:rPr>
              <w:t>itle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_</w:t>
            </w:r>
            <w:r w:rsidRPr="00A26083">
              <w:rPr>
                <w:rFonts w:ascii="宋体" w:hAnsi="宋体" w:cs="宋体"/>
                <w:b/>
                <w:kern w:val="0"/>
              </w:rPr>
              <w:t>id</w:t>
            </w:r>
          </w:p>
        </w:tc>
        <w:tc>
          <w:tcPr>
            <w:tcW w:w="2100" w:type="dxa"/>
            <w:shd w:val="clear" w:color="auto" w:fill="auto"/>
          </w:tcPr>
          <w:p w14:paraId="1C0FF3D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题目id</w:t>
            </w:r>
          </w:p>
        </w:tc>
        <w:tc>
          <w:tcPr>
            <w:tcW w:w="2101" w:type="dxa"/>
            <w:shd w:val="clear" w:color="auto" w:fill="auto"/>
          </w:tcPr>
          <w:p w14:paraId="2B0B5E2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6E278AC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77A3C881" w14:textId="77777777" w:rsidTr="005426DF">
        <w:tc>
          <w:tcPr>
            <w:tcW w:w="2374" w:type="dxa"/>
            <w:shd w:val="clear" w:color="auto" w:fill="auto"/>
          </w:tcPr>
          <w:p w14:paraId="53802B3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o</w:t>
            </w:r>
            <w:r w:rsidRPr="00A26083">
              <w:rPr>
                <w:rFonts w:ascii="宋体" w:hAnsi="宋体" w:cs="宋体"/>
                <w:b/>
                <w:kern w:val="0"/>
              </w:rPr>
              <w:t>ption_a</w:t>
            </w:r>
          </w:p>
        </w:tc>
        <w:tc>
          <w:tcPr>
            <w:tcW w:w="2100" w:type="dxa"/>
            <w:shd w:val="clear" w:color="auto" w:fill="auto"/>
          </w:tcPr>
          <w:p w14:paraId="7707E28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通过判断值是否为空判断是否为选择题</w:t>
            </w:r>
          </w:p>
        </w:tc>
        <w:tc>
          <w:tcPr>
            <w:tcW w:w="2101" w:type="dxa"/>
            <w:shd w:val="clear" w:color="auto" w:fill="auto"/>
          </w:tcPr>
          <w:p w14:paraId="048A62A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4BF7AC8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15835653" w14:textId="77777777" w:rsidTr="005426DF">
        <w:tc>
          <w:tcPr>
            <w:tcW w:w="2374" w:type="dxa"/>
            <w:shd w:val="clear" w:color="auto" w:fill="auto"/>
          </w:tcPr>
          <w:p w14:paraId="615005E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o</w:t>
            </w:r>
            <w:r w:rsidRPr="00A26083">
              <w:rPr>
                <w:rFonts w:ascii="宋体" w:hAnsi="宋体" w:cs="宋体"/>
                <w:b/>
                <w:kern w:val="0"/>
              </w:rPr>
              <w:t>ption_b</w:t>
            </w:r>
          </w:p>
        </w:tc>
        <w:tc>
          <w:tcPr>
            <w:tcW w:w="2100" w:type="dxa"/>
            <w:shd w:val="clear" w:color="auto" w:fill="auto"/>
          </w:tcPr>
          <w:p w14:paraId="55FF77A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选项b</w:t>
            </w:r>
          </w:p>
        </w:tc>
        <w:tc>
          <w:tcPr>
            <w:tcW w:w="2101" w:type="dxa"/>
            <w:shd w:val="clear" w:color="auto" w:fill="auto"/>
          </w:tcPr>
          <w:p w14:paraId="449E7B3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0EE8D6C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459723DF" w14:textId="77777777" w:rsidTr="005426DF">
        <w:tc>
          <w:tcPr>
            <w:tcW w:w="2374" w:type="dxa"/>
            <w:shd w:val="clear" w:color="auto" w:fill="auto"/>
          </w:tcPr>
          <w:p w14:paraId="6A93681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o</w:t>
            </w:r>
            <w:r w:rsidRPr="00A26083">
              <w:rPr>
                <w:rFonts w:ascii="宋体" w:hAnsi="宋体" w:cs="宋体"/>
                <w:b/>
                <w:kern w:val="0"/>
              </w:rPr>
              <w:t>ption_c</w:t>
            </w:r>
          </w:p>
        </w:tc>
        <w:tc>
          <w:tcPr>
            <w:tcW w:w="2100" w:type="dxa"/>
            <w:shd w:val="clear" w:color="auto" w:fill="auto"/>
          </w:tcPr>
          <w:p w14:paraId="340C640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  <w:tc>
          <w:tcPr>
            <w:tcW w:w="2101" w:type="dxa"/>
            <w:shd w:val="clear" w:color="auto" w:fill="auto"/>
          </w:tcPr>
          <w:p w14:paraId="5A66A3E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EA9DD2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098E492E" w14:textId="77777777" w:rsidTr="005426DF">
        <w:tc>
          <w:tcPr>
            <w:tcW w:w="2374" w:type="dxa"/>
            <w:shd w:val="clear" w:color="auto" w:fill="auto"/>
          </w:tcPr>
          <w:p w14:paraId="52480D0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o</w:t>
            </w:r>
            <w:r w:rsidRPr="00A26083">
              <w:rPr>
                <w:rFonts w:ascii="宋体" w:hAnsi="宋体" w:cs="宋体"/>
                <w:b/>
                <w:kern w:val="0"/>
              </w:rPr>
              <w:t>ption_d</w:t>
            </w:r>
          </w:p>
        </w:tc>
        <w:tc>
          <w:tcPr>
            <w:tcW w:w="2100" w:type="dxa"/>
            <w:shd w:val="clear" w:color="auto" w:fill="auto"/>
          </w:tcPr>
          <w:p w14:paraId="3127EE4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  <w:tc>
          <w:tcPr>
            <w:tcW w:w="2101" w:type="dxa"/>
            <w:shd w:val="clear" w:color="auto" w:fill="auto"/>
          </w:tcPr>
          <w:p w14:paraId="63EBF5F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6E49354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6C49A6FD" w14:textId="77777777" w:rsidTr="005426DF">
        <w:tc>
          <w:tcPr>
            <w:tcW w:w="2374" w:type="dxa"/>
            <w:shd w:val="clear" w:color="auto" w:fill="auto"/>
          </w:tcPr>
          <w:p w14:paraId="329A0F67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nswer</w:t>
            </w:r>
          </w:p>
        </w:tc>
        <w:tc>
          <w:tcPr>
            <w:tcW w:w="2100" w:type="dxa"/>
            <w:shd w:val="clear" w:color="auto" w:fill="auto"/>
          </w:tcPr>
          <w:p w14:paraId="5B4DA3E7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正确答案</w:t>
            </w:r>
          </w:p>
        </w:tc>
        <w:tc>
          <w:tcPr>
            <w:tcW w:w="2101" w:type="dxa"/>
            <w:shd w:val="clear" w:color="auto" w:fill="auto"/>
          </w:tcPr>
          <w:p w14:paraId="4C95CBA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9B3A83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2FB8EA89" w14:textId="77777777" w:rsidR="00001E06" w:rsidRPr="00A26083" w:rsidRDefault="00001E06" w:rsidP="00001E06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question_paper</w:t>
      </w:r>
    </w:p>
    <w:p w14:paraId="640A51D9" w14:textId="77777777" w:rsidR="00001E06" w:rsidRPr="00A26083" w:rsidRDefault="00001E06" w:rsidP="00001E06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4201"/>
        <w:gridCol w:w="2067"/>
      </w:tblGrid>
      <w:tr w:rsidR="00001E06" w:rsidRPr="00A26083" w14:paraId="4420CD97" w14:textId="77777777" w:rsidTr="005426DF">
        <w:tc>
          <w:tcPr>
            <w:tcW w:w="2374" w:type="dxa"/>
            <w:shd w:val="clear" w:color="auto" w:fill="auto"/>
          </w:tcPr>
          <w:p w14:paraId="7AF2E7F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2"/>
            <w:shd w:val="clear" w:color="auto" w:fill="auto"/>
          </w:tcPr>
          <w:p w14:paraId="53BAE64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question</w:t>
            </w:r>
            <w:r w:rsidRPr="00A26083">
              <w:rPr>
                <w:rFonts w:ascii="宋体" w:hAnsi="宋体" w:cs="宋体"/>
                <w:b/>
                <w:kern w:val="0"/>
              </w:rPr>
              <w:t>_paper</w:t>
            </w:r>
          </w:p>
        </w:tc>
      </w:tr>
      <w:tr w:rsidR="00001E06" w:rsidRPr="00A26083" w14:paraId="7F9B9DDF" w14:textId="77777777" w:rsidTr="005426DF">
        <w:tc>
          <w:tcPr>
            <w:tcW w:w="2374" w:type="dxa"/>
            <w:shd w:val="clear" w:color="auto" w:fill="auto"/>
          </w:tcPr>
          <w:p w14:paraId="397C029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2"/>
            <w:shd w:val="clear" w:color="auto" w:fill="auto"/>
          </w:tcPr>
          <w:p w14:paraId="657CCB9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问题和试卷的关系表</w:t>
            </w:r>
          </w:p>
        </w:tc>
      </w:tr>
      <w:tr w:rsidR="00001E06" w:rsidRPr="00A26083" w14:paraId="0DD03D42" w14:textId="77777777" w:rsidTr="005426DF">
        <w:tc>
          <w:tcPr>
            <w:tcW w:w="2374" w:type="dxa"/>
            <w:shd w:val="clear" w:color="auto" w:fill="auto"/>
          </w:tcPr>
          <w:p w14:paraId="1004666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4201" w:type="dxa"/>
            <w:shd w:val="clear" w:color="auto" w:fill="auto"/>
          </w:tcPr>
          <w:p w14:paraId="13DA4B87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067" w:type="dxa"/>
          </w:tcPr>
          <w:p w14:paraId="38902B0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01E06" w:rsidRPr="00A26083" w14:paraId="7C7B2538" w14:textId="77777777" w:rsidTr="005426DF">
        <w:tc>
          <w:tcPr>
            <w:tcW w:w="2374" w:type="dxa"/>
            <w:shd w:val="clear" w:color="auto" w:fill="auto"/>
          </w:tcPr>
          <w:p w14:paraId="08CAD4E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aper_id</w:t>
            </w:r>
          </w:p>
        </w:tc>
        <w:tc>
          <w:tcPr>
            <w:tcW w:w="4201" w:type="dxa"/>
            <w:shd w:val="clear" w:color="auto" w:fill="auto"/>
          </w:tcPr>
          <w:p w14:paraId="6856B08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试卷id</w:t>
            </w:r>
          </w:p>
        </w:tc>
        <w:tc>
          <w:tcPr>
            <w:tcW w:w="2067" w:type="dxa"/>
          </w:tcPr>
          <w:p w14:paraId="60BE381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7DAD2AED" w14:textId="77777777" w:rsidTr="005426DF">
        <w:tc>
          <w:tcPr>
            <w:tcW w:w="2374" w:type="dxa"/>
            <w:shd w:val="clear" w:color="auto" w:fill="auto"/>
          </w:tcPr>
          <w:p w14:paraId="1B4FC524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q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uestion_id</w:t>
            </w:r>
          </w:p>
        </w:tc>
        <w:tc>
          <w:tcPr>
            <w:tcW w:w="4201" w:type="dxa"/>
            <w:shd w:val="clear" w:color="auto" w:fill="auto"/>
          </w:tcPr>
          <w:p w14:paraId="5E4AA9D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问题id</w:t>
            </w:r>
          </w:p>
        </w:tc>
        <w:tc>
          <w:tcPr>
            <w:tcW w:w="2067" w:type="dxa"/>
          </w:tcPr>
          <w:p w14:paraId="7162FDB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278F91B2" w14:textId="77777777" w:rsidTr="005426DF">
        <w:tc>
          <w:tcPr>
            <w:tcW w:w="2374" w:type="dxa"/>
            <w:shd w:val="clear" w:color="auto" w:fill="auto"/>
          </w:tcPr>
          <w:p w14:paraId="7754BC4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point</w:t>
            </w:r>
          </w:p>
        </w:tc>
        <w:tc>
          <w:tcPr>
            <w:tcW w:w="4201" w:type="dxa"/>
            <w:shd w:val="clear" w:color="auto" w:fill="auto"/>
          </w:tcPr>
          <w:p w14:paraId="08C71B0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每道题的分数</w:t>
            </w:r>
          </w:p>
        </w:tc>
        <w:tc>
          <w:tcPr>
            <w:tcW w:w="2067" w:type="dxa"/>
          </w:tcPr>
          <w:p w14:paraId="59658AE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0B4FAC9B" w14:textId="77777777" w:rsidR="00A34455" w:rsidRPr="00A26083" w:rsidRDefault="00A34455" w:rsidP="005C5441">
      <w:pPr>
        <w:ind w:firstLineChars="0" w:firstLine="0"/>
        <w:rPr>
          <w:b/>
        </w:rPr>
      </w:pPr>
    </w:p>
    <w:p w14:paraId="07D9D1FB" w14:textId="73EDBC9D" w:rsidR="00430455" w:rsidRPr="00A26083" w:rsidRDefault="001C5FA3" w:rsidP="00430455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r</w:t>
      </w:r>
      <w:r w:rsidR="00430455" w:rsidRPr="00A26083">
        <w:rPr>
          <w:kern w:val="0"/>
          <w:sz w:val="30"/>
          <w:szCs w:val="30"/>
        </w:rPr>
        <w:t>eply</w:t>
      </w:r>
    </w:p>
    <w:p w14:paraId="104EBAA6" w14:textId="77777777" w:rsidR="001C5FA3" w:rsidRPr="00A26083" w:rsidRDefault="001C5FA3" w:rsidP="001C5FA3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A34455" w:rsidRPr="00A26083" w14:paraId="36856E68" w14:textId="77777777">
        <w:tc>
          <w:tcPr>
            <w:tcW w:w="2374" w:type="dxa"/>
            <w:shd w:val="clear" w:color="auto" w:fill="auto"/>
          </w:tcPr>
          <w:p w14:paraId="51D3AE01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40C73D3F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reply</w:t>
            </w:r>
          </w:p>
        </w:tc>
      </w:tr>
      <w:tr w:rsidR="00A34455" w:rsidRPr="00A26083" w14:paraId="59558FD6" w14:textId="77777777">
        <w:tc>
          <w:tcPr>
            <w:tcW w:w="2374" w:type="dxa"/>
            <w:shd w:val="clear" w:color="auto" w:fill="auto"/>
          </w:tcPr>
          <w:p w14:paraId="37E9616D" w14:textId="77777777" w:rsidR="00A34455" w:rsidRPr="00A26083" w:rsidRDefault="007812E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0F4B5DAE" w14:textId="2C83EBD1" w:rsidR="00A34455" w:rsidRPr="00A26083" w:rsidRDefault="004C443D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回帖回复</w:t>
            </w:r>
            <w:r w:rsidR="005C5441" w:rsidRPr="00A26083">
              <w:rPr>
                <w:rFonts w:ascii="宋体" w:hAnsi="宋体" w:cs="宋体" w:hint="eastAsia"/>
                <w:b/>
                <w:kern w:val="0"/>
              </w:rPr>
              <w:t>的回复</w:t>
            </w:r>
          </w:p>
        </w:tc>
      </w:tr>
      <w:tr w:rsidR="005A5510" w:rsidRPr="00A26083" w14:paraId="57401C1F" w14:textId="77777777" w:rsidTr="00FF1EEA">
        <w:tc>
          <w:tcPr>
            <w:tcW w:w="2374" w:type="dxa"/>
            <w:shd w:val="clear" w:color="auto" w:fill="auto"/>
          </w:tcPr>
          <w:p w14:paraId="427BE45A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73654626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25F421D8" w14:textId="320F530E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21C32A72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5A5510" w:rsidRPr="00A26083" w14:paraId="43006DB5" w14:textId="77777777" w:rsidTr="006616E0">
        <w:tc>
          <w:tcPr>
            <w:tcW w:w="2374" w:type="dxa"/>
            <w:shd w:val="clear" w:color="auto" w:fill="auto"/>
          </w:tcPr>
          <w:p w14:paraId="5183C0C1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reply_</w:t>
            </w:r>
            <w:r w:rsidRPr="00A26083">
              <w:rPr>
                <w:rFonts w:ascii="宋体" w:hAnsi="宋体" w:cs="宋体"/>
                <w:b/>
                <w:kern w:val="0"/>
              </w:rPr>
              <w:t>id</w:t>
            </w:r>
          </w:p>
        </w:tc>
        <w:tc>
          <w:tcPr>
            <w:tcW w:w="2100" w:type="dxa"/>
            <w:shd w:val="clear" w:color="auto" w:fill="auto"/>
          </w:tcPr>
          <w:p w14:paraId="4EEA7D5C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回复id</w:t>
            </w:r>
          </w:p>
        </w:tc>
        <w:tc>
          <w:tcPr>
            <w:tcW w:w="2101" w:type="dxa"/>
            <w:shd w:val="clear" w:color="auto" w:fill="auto"/>
          </w:tcPr>
          <w:p w14:paraId="468690BE" w14:textId="621C460B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336BA0B1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5A5510" w:rsidRPr="00A26083" w14:paraId="1F3C8A52" w14:textId="77777777" w:rsidTr="00A10084">
        <w:tc>
          <w:tcPr>
            <w:tcW w:w="2374" w:type="dxa"/>
            <w:shd w:val="clear" w:color="auto" w:fill="auto"/>
          </w:tcPr>
          <w:p w14:paraId="027D9691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nswer_id</w:t>
            </w:r>
          </w:p>
        </w:tc>
        <w:tc>
          <w:tcPr>
            <w:tcW w:w="2100" w:type="dxa"/>
            <w:shd w:val="clear" w:color="auto" w:fill="auto"/>
          </w:tcPr>
          <w:p w14:paraId="08DD5726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回帖回复的id</w:t>
            </w:r>
          </w:p>
        </w:tc>
        <w:tc>
          <w:tcPr>
            <w:tcW w:w="2101" w:type="dxa"/>
            <w:shd w:val="clear" w:color="auto" w:fill="auto"/>
          </w:tcPr>
          <w:p w14:paraId="2705FC0A" w14:textId="71B7F51A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BA2CA6D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A5510" w:rsidRPr="00A26083" w14:paraId="6FA0EED2" w14:textId="77777777" w:rsidTr="00A914CA">
        <w:tc>
          <w:tcPr>
            <w:tcW w:w="2374" w:type="dxa"/>
            <w:shd w:val="clear" w:color="auto" w:fill="auto"/>
          </w:tcPr>
          <w:p w14:paraId="709333A5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r</w:t>
            </w:r>
            <w:r w:rsidRPr="00A26083">
              <w:rPr>
                <w:rFonts w:ascii="宋体" w:hAnsi="宋体" w:cs="宋体"/>
                <w:b/>
                <w:kern w:val="0"/>
              </w:rPr>
              <w:t>eply_content</w:t>
            </w:r>
          </w:p>
        </w:tc>
        <w:tc>
          <w:tcPr>
            <w:tcW w:w="2100" w:type="dxa"/>
            <w:shd w:val="clear" w:color="auto" w:fill="auto"/>
          </w:tcPr>
          <w:p w14:paraId="7DD93B8F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回复的内容</w:t>
            </w:r>
          </w:p>
        </w:tc>
        <w:tc>
          <w:tcPr>
            <w:tcW w:w="2101" w:type="dxa"/>
            <w:shd w:val="clear" w:color="auto" w:fill="auto"/>
          </w:tcPr>
          <w:p w14:paraId="5A312232" w14:textId="26CBF640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300</w:t>
            </w:r>
            <w:r w:rsidRPr="005469BE"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29F9CFAD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A5510" w:rsidRPr="00A26083" w14:paraId="426264C6" w14:textId="77777777" w:rsidTr="007A5D46">
        <w:tc>
          <w:tcPr>
            <w:tcW w:w="2374" w:type="dxa"/>
            <w:shd w:val="clear" w:color="auto" w:fill="auto"/>
          </w:tcPr>
          <w:p w14:paraId="0BF6D95D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r</w:t>
            </w:r>
            <w:r w:rsidRPr="00A26083">
              <w:rPr>
                <w:rFonts w:ascii="宋体" w:hAnsi="宋体" w:cs="宋体"/>
                <w:b/>
                <w:kern w:val="0"/>
              </w:rPr>
              <w:t>eply_time</w:t>
            </w:r>
          </w:p>
        </w:tc>
        <w:tc>
          <w:tcPr>
            <w:tcW w:w="2100" w:type="dxa"/>
            <w:shd w:val="clear" w:color="auto" w:fill="auto"/>
          </w:tcPr>
          <w:p w14:paraId="22279E9A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回复的时间</w:t>
            </w:r>
          </w:p>
        </w:tc>
        <w:tc>
          <w:tcPr>
            <w:tcW w:w="2101" w:type="dxa"/>
            <w:shd w:val="clear" w:color="auto" w:fill="auto"/>
          </w:tcPr>
          <w:p w14:paraId="17FD8DFE" w14:textId="7311BAB3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atetime</w:t>
            </w:r>
          </w:p>
        </w:tc>
        <w:tc>
          <w:tcPr>
            <w:tcW w:w="2067" w:type="dxa"/>
          </w:tcPr>
          <w:p w14:paraId="753D0E81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5A5510" w:rsidRPr="00A26083" w14:paraId="6A4D7D45" w14:textId="77777777" w:rsidTr="003535F5">
        <w:tc>
          <w:tcPr>
            <w:tcW w:w="2374" w:type="dxa"/>
            <w:shd w:val="clear" w:color="auto" w:fill="auto"/>
          </w:tcPr>
          <w:p w14:paraId="460975CE" w14:textId="5F35E7ED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l</w:t>
            </w:r>
            <w:r w:rsidRPr="00A26083">
              <w:rPr>
                <w:rFonts w:ascii="宋体" w:hAnsi="宋体" w:cs="宋体"/>
                <w:b/>
                <w:kern w:val="0"/>
              </w:rPr>
              <w:t>ikes</w:t>
            </w:r>
          </w:p>
        </w:tc>
        <w:tc>
          <w:tcPr>
            <w:tcW w:w="2100" w:type="dxa"/>
            <w:shd w:val="clear" w:color="auto" w:fill="auto"/>
          </w:tcPr>
          <w:p w14:paraId="17B0C0EA" w14:textId="5868081E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点赞数</w:t>
            </w:r>
          </w:p>
        </w:tc>
        <w:tc>
          <w:tcPr>
            <w:tcW w:w="2101" w:type="dxa"/>
            <w:shd w:val="clear" w:color="auto" w:fill="auto"/>
          </w:tcPr>
          <w:p w14:paraId="73F949C8" w14:textId="157DF91D" w:rsidR="005A5510" w:rsidRPr="00A26083" w:rsidRDefault="008C25A2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I</w:t>
            </w:r>
            <w:r>
              <w:rPr>
                <w:rFonts w:ascii="宋体" w:hAnsi="宋体" w:cs="宋体" w:hint="eastAsia"/>
                <w:b/>
                <w:kern w:val="0"/>
              </w:rPr>
              <w:t>nt(9)</w:t>
            </w:r>
          </w:p>
        </w:tc>
        <w:tc>
          <w:tcPr>
            <w:tcW w:w="2067" w:type="dxa"/>
          </w:tcPr>
          <w:p w14:paraId="3D9077B7" w14:textId="77777777" w:rsidR="005A5510" w:rsidRPr="00A26083" w:rsidRDefault="005A5510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70567E1D" w14:textId="77777777" w:rsidR="000647C2" w:rsidRPr="00A26083" w:rsidRDefault="000647C2" w:rsidP="002B3C80">
      <w:pPr>
        <w:ind w:firstLineChars="0" w:firstLine="0"/>
        <w:rPr>
          <w:b/>
        </w:rPr>
      </w:pPr>
    </w:p>
    <w:p w14:paraId="1A583B4B" w14:textId="4AA7F387" w:rsidR="00740D91" w:rsidRPr="00A26083" w:rsidRDefault="00740D91" w:rsidP="00740D91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schedule</w:t>
      </w:r>
    </w:p>
    <w:p w14:paraId="41312089" w14:textId="77777777" w:rsidR="000647C2" w:rsidRPr="00A26083" w:rsidRDefault="000647C2" w:rsidP="000647C2">
      <w:pPr>
        <w:ind w:firstLine="422"/>
        <w:rPr>
          <w:b/>
        </w:rPr>
      </w:pPr>
    </w:p>
    <w:tbl>
      <w:tblPr>
        <w:tblStyle w:val="af5"/>
        <w:tblW w:w="8720" w:type="dxa"/>
        <w:tblLayout w:type="fixed"/>
        <w:tblLook w:val="04A0" w:firstRow="1" w:lastRow="0" w:firstColumn="1" w:lastColumn="0" w:noHBand="0" w:noVBand="1"/>
      </w:tblPr>
      <w:tblGrid>
        <w:gridCol w:w="2906"/>
        <w:gridCol w:w="3672"/>
        <w:gridCol w:w="2142"/>
      </w:tblGrid>
      <w:tr w:rsidR="000647C2" w:rsidRPr="00A26083" w14:paraId="6B5B6C0C" w14:textId="77777777" w:rsidTr="00435111">
        <w:tc>
          <w:tcPr>
            <w:tcW w:w="2906" w:type="dxa"/>
          </w:tcPr>
          <w:p w14:paraId="14BA074E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表名</w:t>
            </w:r>
          </w:p>
        </w:tc>
        <w:tc>
          <w:tcPr>
            <w:tcW w:w="5814" w:type="dxa"/>
            <w:gridSpan w:val="2"/>
          </w:tcPr>
          <w:p w14:paraId="3FB70584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 xml:space="preserve">              schedule</w:t>
            </w:r>
          </w:p>
        </w:tc>
      </w:tr>
      <w:tr w:rsidR="000647C2" w:rsidRPr="00A26083" w14:paraId="5921DF51" w14:textId="77777777" w:rsidTr="00435111">
        <w:tc>
          <w:tcPr>
            <w:tcW w:w="2906" w:type="dxa"/>
          </w:tcPr>
          <w:p w14:paraId="2D4CF30F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表描述</w:t>
            </w:r>
          </w:p>
        </w:tc>
        <w:tc>
          <w:tcPr>
            <w:tcW w:w="5814" w:type="dxa"/>
            <w:gridSpan w:val="2"/>
          </w:tcPr>
          <w:p w14:paraId="7C155319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学生日程表，跟学生为多对一的关系</w:t>
            </w:r>
          </w:p>
        </w:tc>
      </w:tr>
      <w:tr w:rsidR="000647C2" w:rsidRPr="00A26083" w14:paraId="6C731262" w14:textId="77777777" w:rsidTr="00435111">
        <w:tc>
          <w:tcPr>
            <w:tcW w:w="2906" w:type="dxa"/>
          </w:tcPr>
          <w:p w14:paraId="0380FC5F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列名</w:t>
            </w:r>
          </w:p>
        </w:tc>
        <w:tc>
          <w:tcPr>
            <w:tcW w:w="3672" w:type="dxa"/>
          </w:tcPr>
          <w:p w14:paraId="065E891B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描述</w:t>
            </w:r>
          </w:p>
        </w:tc>
        <w:tc>
          <w:tcPr>
            <w:tcW w:w="2142" w:type="dxa"/>
          </w:tcPr>
          <w:p w14:paraId="73BE73F2" w14:textId="77777777" w:rsidR="000647C2" w:rsidRPr="00A26083" w:rsidRDefault="000647C2" w:rsidP="00435111">
            <w:pPr>
              <w:ind w:firstLine="422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647C2" w:rsidRPr="00A26083" w14:paraId="27B178E0" w14:textId="77777777" w:rsidTr="00435111">
        <w:tc>
          <w:tcPr>
            <w:tcW w:w="2906" w:type="dxa"/>
          </w:tcPr>
          <w:p w14:paraId="15952307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schedule_id</w:t>
            </w:r>
          </w:p>
        </w:tc>
        <w:tc>
          <w:tcPr>
            <w:tcW w:w="3672" w:type="dxa"/>
          </w:tcPr>
          <w:p w14:paraId="156D8CE7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日程表</w:t>
            </w:r>
            <w:r w:rsidRPr="00A26083">
              <w:rPr>
                <w:rFonts w:hint="eastAsia"/>
                <w:b/>
              </w:rPr>
              <w:t>id</w:t>
            </w:r>
            <w:r w:rsidRPr="00A26083">
              <w:rPr>
                <w:rFonts w:hint="eastAsia"/>
                <w:b/>
              </w:rPr>
              <w:t>，也是主</w:t>
            </w:r>
            <w:r w:rsidRPr="00A26083">
              <w:rPr>
                <w:rFonts w:hint="eastAsia"/>
                <w:b/>
              </w:rPr>
              <w:t>id</w:t>
            </w:r>
          </w:p>
        </w:tc>
        <w:tc>
          <w:tcPr>
            <w:tcW w:w="2142" w:type="dxa"/>
          </w:tcPr>
          <w:p w14:paraId="26C326BA" w14:textId="77777777" w:rsidR="000647C2" w:rsidRPr="00A26083" w:rsidRDefault="000647C2" w:rsidP="00435111">
            <w:pPr>
              <w:ind w:firstLine="422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647C2" w:rsidRPr="00A26083" w14:paraId="697BE4D5" w14:textId="77777777" w:rsidTr="00435111">
        <w:tc>
          <w:tcPr>
            <w:tcW w:w="2906" w:type="dxa"/>
          </w:tcPr>
          <w:p w14:paraId="5E76F1E7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student_id</w:t>
            </w:r>
          </w:p>
        </w:tc>
        <w:tc>
          <w:tcPr>
            <w:tcW w:w="3672" w:type="dxa"/>
          </w:tcPr>
          <w:p w14:paraId="142B2488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题目内容</w:t>
            </w:r>
          </w:p>
        </w:tc>
        <w:tc>
          <w:tcPr>
            <w:tcW w:w="2142" w:type="dxa"/>
          </w:tcPr>
          <w:p w14:paraId="56252150" w14:textId="77777777" w:rsidR="000647C2" w:rsidRPr="00A26083" w:rsidRDefault="000647C2" w:rsidP="00435111">
            <w:pPr>
              <w:ind w:firstLine="422"/>
              <w:rPr>
                <w:rFonts w:ascii="宋体" w:hAnsi="宋体" w:cs="宋体"/>
                <w:b/>
                <w:kern w:val="0"/>
              </w:rPr>
            </w:pPr>
          </w:p>
        </w:tc>
      </w:tr>
      <w:tr w:rsidR="000647C2" w:rsidRPr="00A26083" w14:paraId="3DC0BD60" w14:textId="77777777" w:rsidTr="00435111">
        <w:tc>
          <w:tcPr>
            <w:tcW w:w="2906" w:type="dxa"/>
          </w:tcPr>
          <w:p w14:paraId="6241FBD4" w14:textId="77777777" w:rsidR="000647C2" w:rsidRPr="00A26083" w:rsidRDefault="000647C2" w:rsidP="00435111">
            <w:pPr>
              <w:ind w:firstLineChars="0" w:firstLine="0"/>
              <w:rPr>
                <w:b/>
              </w:rPr>
            </w:pPr>
            <w:r w:rsidRPr="00A26083">
              <w:rPr>
                <w:rFonts w:hint="eastAsia"/>
                <w:b/>
              </w:rPr>
              <w:t>start_time</w:t>
            </w:r>
          </w:p>
        </w:tc>
        <w:tc>
          <w:tcPr>
            <w:tcW w:w="3672" w:type="dxa"/>
          </w:tcPr>
          <w:p w14:paraId="1866D713" w14:textId="2DA9B7F3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本</w:t>
            </w:r>
            <w:r w:rsidRPr="00A26083">
              <w:rPr>
                <w:rFonts w:hint="eastAsia"/>
                <w:b/>
              </w:rPr>
              <w:t>schedule</w:t>
            </w:r>
            <w:r w:rsidRPr="00A26083">
              <w:rPr>
                <w:rFonts w:hint="eastAsia"/>
                <w:b/>
              </w:rPr>
              <w:t>开始时间</w:t>
            </w:r>
            <w:r w:rsidR="00C56FF1">
              <w:rPr>
                <w:rFonts w:hint="eastAsia"/>
                <w:b/>
              </w:rPr>
              <w:t>（包括了日期）</w:t>
            </w:r>
          </w:p>
        </w:tc>
        <w:tc>
          <w:tcPr>
            <w:tcW w:w="2142" w:type="dxa"/>
          </w:tcPr>
          <w:p w14:paraId="3C55AC53" w14:textId="77777777" w:rsidR="000647C2" w:rsidRPr="00A26083" w:rsidRDefault="000647C2" w:rsidP="00435111">
            <w:pPr>
              <w:ind w:firstLine="422"/>
              <w:rPr>
                <w:rFonts w:ascii="宋体" w:hAnsi="宋体" w:cs="宋体"/>
                <w:b/>
                <w:kern w:val="0"/>
              </w:rPr>
            </w:pPr>
          </w:p>
        </w:tc>
      </w:tr>
      <w:tr w:rsidR="000647C2" w:rsidRPr="00A26083" w14:paraId="2EDE65A2" w14:textId="77777777" w:rsidTr="00435111">
        <w:tc>
          <w:tcPr>
            <w:tcW w:w="2906" w:type="dxa"/>
          </w:tcPr>
          <w:p w14:paraId="262DE1D2" w14:textId="77777777" w:rsidR="000647C2" w:rsidRPr="00A26083" w:rsidRDefault="000647C2" w:rsidP="00435111">
            <w:pPr>
              <w:ind w:firstLineChars="0" w:firstLine="0"/>
              <w:rPr>
                <w:b/>
              </w:rPr>
            </w:pPr>
            <w:r w:rsidRPr="00A26083">
              <w:rPr>
                <w:rFonts w:hint="eastAsia"/>
                <w:b/>
              </w:rPr>
              <w:t>end_time</w:t>
            </w:r>
          </w:p>
        </w:tc>
        <w:tc>
          <w:tcPr>
            <w:tcW w:w="3672" w:type="dxa"/>
          </w:tcPr>
          <w:p w14:paraId="493CF5E1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本</w:t>
            </w:r>
            <w:r w:rsidRPr="00A26083">
              <w:rPr>
                <w:rFonts w:hint="eastAsia"/>
                <w:b/>
              </w:rPr>
              <w:t>schedule</w:t>
            </w:r>
            <w:r w:rsidRPr="00A26083">
              <w:rPr>
                <w:rFonts w:hint="eastAsia"/>
                <w:b/>
              </w:rPr>
              <w:t>结束时间</w:t>
            </w:r>
          </w:p>
        </w:tc>
        <w:tc>
          <w:tcPr>
            <w:tcW w:w="2142" w:type="dxa"/>
          </w:tcPr>
          <w:p w14:paraId="42B1823E" w14:textId="77777777" w:rsidR="000647C2" w:rsidRPr="00A26083" w:rsidRDefault="000647C2" w:rsidP="00435111">
            <w:pPr>
              <w:ind w:firstLine="422"/>
              <w:rPr>
                <w:rFonts w:ascii="宋体" w:hAnsi="宋体" w:cs="宋体"/>
                <w:b/>
                <w:kern w:val="0"/>
              </w:rPr>
            </w:pPr>
          </w:p>
        </w:tc>
      </w:tr>
      <w:tr w:rsidR="000647C2" w:rsidRPr="00A26083" w14:paraId="10E85E6B" w14:textId="77777777" w:rsidTr="00435111">
        <w:tc>
          <w:tcPr>
            <w:tcW w:w="2906" w:type="dxa"/>
          </w:tcPr>
          <w:p w14:paraId="24EDBAEA" w14:textId="77777777" w:rsidR="000647C2" w:rsidRPr="00A26083" w:rsidRDefault="000647C2" w:rsidP="00435111">
            <w:pPr>
              <w:ind w:firstLineChars="0" w:firstLine="0"/>
              <w:rPr>
                <w:b/>
              </w:rPr>
            </w:pPr>
            <w:r w:rsidRPr="00A26083">
              <w:rPr>
                <w:rFonts w:hint="eastAsia"/>
                <w:b/>
              </w:rPr>
              <w:t>schedule_content</w:t>
            </w:r>
          </w:p>
        </w:tc>
        <w:tc>
          <w:tcPr>
            <w:tcW w:w="3672" w:type="dxa"/>
          </w:tcPr>
          <w:p w14:paraId="4F286C49" w14:textId="77777777" w:rsidR="000647C2" w:rsidRPr="00A26083" w:rsidRDefault="000647C2" w:rsidP="00435111">
            <w:pPr>
              <w:ind w:firstLine="422"/>
              <w:rPr>
                <w:b/>
              </w:rPr>
            </w:pPr>
            <w:r w:rsidRPr="00A26083">
              <w:rPr>
                <w:rFonts w:hint="eastAsia"/>
                <w:b/>
              </w:rPr>
              <w:t>计划内容</w:t>
            </w:r>
          </w:p>
        </w:tc>
        <w:tc>
          <w:tcPr>
            <w:tcW w:w="2142" w:type="dxa"/>
          </w:tcPr>
          <w:p w14:paraId="5CCF1F15" w14:textId="77777777" w:rsidR="000647C2" w:rsidRPr="00A26083" w:rsidRDefault="000647C2" w:rsidP="00435111">
            <w:pPr>
              <w:ind w:firstLine="422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0A913E5D" w14:textId="77777777" w:rsidR="000647C2" w:rsidRPr="00A26083" w:rsidRDefault="000647C2" w:rsidP="00935CF4">
      <w:pPr>
        <w:ind w:firstLineChars="0" w:firstLine="0"/>
        <w:rPr>
          <w:b/>
        </w:rPr>
      </w:pPr>
    </w:p>
    <w:p w14:paraId="2638FE54" w14:textId="77777777" w:rsidR="00001E06" w:rsidRPr="00A26083" w:rsidRDefault="00001E06" w:rsidP="00001E06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solution</w:t>
      </w:r>
    </w:p>
    <w:p w14:paraId="7381A917" w14:textId="77777777" w:rsidR="00001E06" w:rsidRPr="00A26083" w:rsidRDefault="00001E06" w:rsidP="00001E06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001E06" w:rsidRPr="00A26083" w14:paraId="376D4F5C" w14:textId="77777777" w:rsidTr="005426DF">
        <w:tc>
          <w:tcPr>
            <w:tcW w:w="2374" w:type="dxa"/>
            <w:shd w:val="clear" w:color="auto" w:fill="auto"/>
          </w:tcPr>
          <w:p w14:paraId="5040C99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6083B2C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solution</w:t>
            </w:r>
          </w:p>
        </w:tc>
      </w:tr>
      <w:tr w:rsidR="00001E06" w:rsidRPr="00A26083" w14:paraId="0636C351" w14:textId="77777777" w:rsidTr="005426DF">
        <w:tc>
          <w:tcPr>
            <w:tcW w:w="2374" w:type="dxa"/>
            <w:shd w:val="clear" w:color="auto" w:fill="auto"/>
          </w:tcPr>
          <w:p w14:paraId="778A4D9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0FCEA904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学生的做题记录</w:t>
            </w:r>
          </w:p>
        </w:tc>
      </w:tr>
      <w:tr w:rsidR="00001E06" w:rsidRPr="00A26083" w14:paraId="31636279" w14:textId="77777777" w:rsidTr="005426DF">
        <w:tc>
          <w:tcPr>
            <w:tcW w:w="2374" w:type="dxa"/>
            <w:shd w:val="clear" w:color="auto" w:fill="auto"/>
          </w:tcPr>
          <w:p w14:paraId="7DEFAB2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6E84ED5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7C93545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3B18618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01E06" w:rsidRPr="00A26083" w14:paraId="305A88DD" w14:textId="77777777" w:rsidTr="005426DF">
        <w:tc>
          <w:tcPr>
            <w:tcW w:w="2374" w:type="dxa"/>
            <w:shd w:val="clear" w:color="auto" w:fill="auto"/>
          </w:tcPr>
          <w:p w14:paraId="4CC5864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student</w:t>
            </w:r>
            <w:r w:rsidRPr="00A26083">
              <w:rPr>
                <w:rFonts w:ascii="宋体" w:hAnsi="宋体" w:cs="宋体"/>
                <w:b/>
                <w:kern w:val="0"/>
              </w:rPr>
              <w:t>_id</w:t>
            </w:r>
          </w:p>
        </w:tc>
        <w:tc>
          <w:tcPr>
            <w:tcW w:w="2100" w:type="dxa"/>
            <w:shd w:val="clear" w:color="auto" w:fill="auto"/>
          </w:tcPr>
          <w:p w14:paraId="50BD7F8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学生的id</w:t>
            </w:r>
          </w:p>
        </w:tc>
        <w:tc>
          <w:tcPr>
            <w:tcW w:w="2101" w:type="dxa"/>
            <w:shd w:val="clear" w:color="auto" w:fill="auto"/>
          </w:tcPr>
          <w:p w14:paraId="10D326A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0F7FAE9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319342E0" w14:textId="77777777" w:rsidTr="005426DF">
        <w:tc>
          <w:tcPr>
            <w:tcW w:w="2374" w:type="dxa"/>
            <w:shd w:val="clear" w:color="auto" w:fill="auto"/>
          </w:tcPr>
          <w:p w14:paraId="1C41593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paper_id</w:t>
            </w:r>
          </w:p>
        </w:tc>
        <w:tc>
          <w:tcPr>
            <w:tcW w:w="2100" w:type="dxa"/>
            <w:shd w:val="clear" w:color="auto" w:fill="auto"/>
          </w:tcPr>
          <w:p w14:paraId="1209093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试卷的id</w:t>
            </w:r>
          </w:p>
        </w:tc>
        <w:tc>
          <w:tcPr>
            <w:tcW w:w="2101" w:type="dxa"/>
            <w:shd w:val="clear" w:color="auto" w:fill="auto"/>
          </w:tcPr>
          <w:p w14:paraId="7FB2980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0180499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212B7E87" w14:textId="77777777" w:rsidTr="005426DF">
        <w:tc>
          <w:tcPr>
            <w:tcW w:w="2374" w:type="dxa"/>
            <w:shd w:val="clear" w:color="auto" w:fill="auto"/>
          </w:tcPr>
          <w:p w14:paraId="7979673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question_id</w:t>
            </w:r>
          </w:p>
        </w:tc>
        <w:tc>
          <w:tcPr>
            <w:tcW w:w="2100" w:type="dxa"/>
            <w:shd w:val="clear" w:color="auto" w:fill="auto"/>
          </w:tcPr>
          <w:p w14:paraId="417A68A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问题的id</w:t>
            </w:r>
          </w:p>
        </w:tc>
        <w:tc>
          <w:tcPr>
            <w:tcW w:w="2101" w:type="dxa"/>
            <w:shd w:val="clear" w:color="auto" w:fill="auto"/>
          </w:tcPr>
          <w:p w14:paraId="100E075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053D712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28945DB9" w14:textId="77777777" w:rsidTr="005426DF">
        <w:tc>
          <w:tcPr>
            <w:tcW w:w="2374" w:type="dxa"/>
            <w:shd w:val="clear" w:color="auto" w:fill="auto"/>
          </w:tcPr>
          <w:p w14:paraId="1CA1B6D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content</w:t>
            </w:r>
          </w:p>
        </w:tc>
        <w:tc>
          <w:tcPr>
            <w:tcW w:w="2100" w:type="dxa"/>
            <w:shd w:val="clear" w:color="auto" w:fill="auto"/>
          </w:tcPr>
          <w:p w14:paraId="02F03FF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学生提交的答案</w:t>
            </w:r>
          </w:p>
        </w:tc>
        <w:tc>
          <w:tcPr>
            <w:tcW w:w="2101" w:type="dxa"/>
            <w:shd w:val="clear" w:color="auto" w:fill="auto"/>
          </w:tcPr>
          <w:p w14:paraId="55D34CE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Varchar(500)</w:t>
            </w:r>
          </w:p>
        </w:tc>
        <w:tc>
          <w:tcPr>
            <w:tcW w:w="2067" w:type="dxa"/>
          </w:tcPr>
          <w:p w14:paraId="263A607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18F970A3" w14:textId="77777777" w:rsidTr="005426DF">
        <w:tc>
          <w:tcPr>
            <w:tcW w:w="2374" w:type="dxa"/>
            <w:shd w:val="clear" w:color="auto" w:fill="auto"/>
          </w:tcPr>
          <w:p w14:paraId="5EDC5287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point</w:t>
            </w:r>
          </w:p>
        </w:tc>
        <w:tc>
          <w:tcPr>
            <w:tcW w:w="2100" w:type="dxa"/>
            <w:shd w:val="clear" w:color="auto" w:fill="auto"/>
          </w:tcPr>
          <w:p w14:paraId="4556FA7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该题获得的分数</w:t>
            </w:r>
          </w:p>
        </w:tc>
        <w:tc>
          <w:tcPr>
            <w:tcW w:w="2101" w:type="dxa"/>
            <w:shd w:val="clear" w:color="auto" w:fill="auto"/>
          </w:tcPr>
          <w:p w14:paraId="34D3262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I</w:t>
            </w:r>
            <w:r>
              <w:rPr>
                <w:rFonts w:ascii="宋体" w:hAnsi="宋体" w:cs="宋体" w:hint="eastAsia"/>
                <w:b/>
                <w:kern w:val="0"/>
              </w:rPr>
              <w:t>nt</w:t>
            </w:r>
            <w:r>
              <w:rPr>
                <w:rFonts w:ascii="宋体" w:hAnsi="宋体" w:cs="宋体"/>
                <w:b/>
                <w:kern w:val="0"/>
              </w:rPr>
              <w:t>(3)</w:t>
            </w:r>
          </w:p>
        </w:tc>
        <w:tc>
          <w:tcPr>
            <w:tcW w:w="2067" w:type="dxa"/>
          </w:tcPr>
          <w:p w14:paraId="236C9E16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35D7F629" w14:textId="77777777" w:rsidTr="005426DF">
        <w:tc>
          <w:tcPr>
            <w:tcW w:w="2374" w:type="dxa"/>
            <w:shd w:val="clear" w:color="auto" w:fill="auto"/>
          </w:tcPr>
          <w:p w14:paraId="3462CAF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isright</w:t>
            </w:r>
          </w:p>
        </w:tc>
        <w:tc>
          <w:tcPr>
            <w:tcW w:w="2100" w:type="dxa"/>
            <w:shd w:val="clear" w:color="auto" w:fill="auto"/>
          </w:tcPr>
          <w:p w14:paraId="4D1271C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是否正确（</w:t>
            </w:r>
            <w:r w:rsidRPr="00A26083">
              <w:rPr>
                <w:rFonts w:ascii="宋体" w:hAnsi="宋体" w:cs="宋体"/>
                <w:b/>
                <w:kern w:val="0"/>
              </w:rPr>
              <w:t>”1”,”0”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）</w:t>
            </w:r>
          </w:p>
        </w:tc>
        <w:tc>
          <w:tcPr>
            <w:tcW w:w="2101" w:type="dxa"/>
            <w:shd w:val="clear" w:color="auto" w:fill="auto"/>
          </w:tcPr>
          <w:p w14:paraId="57A4A52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Varchar(1)</w:t>
            </w:r>
          </w:p>
        </w:tc>
        <w:tc>
          <w:tcPr>
            <w:tcW w:w="2067" w:type="dxa"/>
          </w:tcPr>
          <w:p w14:paraId="6260C7A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011221C6" w14:textId="4E4AFFB3" w:rsidR="000647C2" w:rsidRPr="00A26083" w:rsidRDefault="000647C2" w:rsidP="00935CF4">
      <w:pPr>
        <w:ind w:firstLineChars="0" w:firstLine="0"/>
        <w:rPr>
          <w:b/>
        </w:rPr>
      </w:pPr>
    </w:p>
    <w:p w14:paraId="332F3F32" w14:textId="77777777" w:rsidR="00001E06" w:rsidRPr="00A26083" w:rsidRDefault="00001E06" w:rsidP="00001E06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student</w:t>
      </w:r>
    </w:p>
    <w:p w14:paraId="369840D9" w14:textId="77777777" w:rsidR="00001E06" w:rsidRPr="00A26083" w:rsidRDefault="00001E06" w:rsidP="00001E06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001E06" w:rsidRPr="00A26083" w14:paraId="04529A70" w14:textId="77777777" w:rsidTr="005426DF">
        <w:tc>
          <w:tcPr>
            <w:tcW w:w="2374" w:type="dxa"/>
            <w:shd w:val="clear" w:color="auto" w:fill="auto"/>
          </w:tcPr>
          <w:p w14:paraId="09FC9CF4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3B1DE12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tudent</w:t>
            </w:r>
          </w:p>
        </w:tc>
      </w:tr>
      <w:tr w:rsidR="00001E06" w:rsidRPr="00A26083" w14:paraId="24792765" w14:textId="77777777" w:rsidTr="005426DF">
        <w:tc>
          <w:tcPr>
            <w:tcW w:w="2374" w:type="dxa"/>
            <w:shd w:val="clear" w:color="auto" w:fill="auto"/>
          </w:tcPr>
          <w:p w14:paraId="6FFB804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1E75B3A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学生实体表</w:t>
            </w:r>
          </w:p>
        </w:tc>
      </w:tr>
      <w:tr w:rsidR="00001E06" w:rsidRPr="00A26083" w14:paraId="6460A43E" w14:textId="77777777" w:rsidTr="005426DF">
        <w:tc>
          <w:tcPr>
            <w:tcW w:w="2374" w:type="dxa"/>
            <w:shd w:val="clear" w:color="auto" w:fill="auto"/>
          </w:tcPr>
          <w:p w14:paraId="56E9037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4437BC4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293F093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72528FB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01E06" w:rsidRPr="00A26083" w14:paraId="5B8DE025" w14:textId="77777777" w:rsidTr="005426DF">
        <w:tc>
          <w:tcPr>
            <w:tcW w:w="2374" w:type="dxa"/>
            <w:shd w:val="clear" w:color="auto" w:fill="auto"/>
          </w:tcPr>
          <w:p w14:paraId="6A89B80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student</w:t>
            </w:r>
            <w:r w:rsidRPr="00A26083">
              <w:rPr>
                <w:rFonts w:ascii="宋体" w:hAnsi="宋体" w:cs="宋体"/>
                <w:b/>
                <w:kern w:val="0"/>
              </w:rPr>
              <w:t>_id</w:t>
            </w:r>
          </w:p>
        </w:tc>
        <w:tc>
          <w:tcPr>
            <w:tcW w:w="2100" w:type="dxa"/>
            <w:shd w:val="clear" w:color="auto" w:fill="auto"/>
          </w:tcPr>
          <w:p w14:paraId="406719F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学生id</w:t>
            </w:r>
          </w:p>
        </w:tc>
        <w:tc>
          <w:tcPr>
            <w:tcW w:w="2101" w:type="dxa"/>
            <w:shd w:val="clear" w:color="auto" w:fill="auto"/>
          </w:tcPr>
          <w:p w14:paraId="4E5C4F5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465C3C9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3E6DAA05" w14:textId="77777777" w:rsidTr="005426DF">
        <w:tc>
          <w:tcPr>
            <w:tcW w:w="2374" w:type="dxa"/>
            <w:shd w:val="clear" w:color="auto" w:fill="auto"/>
          </w:tcPr>
          <w:p w14:paraId="6CDCE37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hone</w:t>
            </w:r>
          </w:p>
        </w:tc>
        <w:tc>
          <w:tcPr>
            <w:tcW w:w="2100" w:type="dxa"/>
            <w:shd w:val="clear" w:color="auto" w:fill="auto"/>
          </w:tcPr>
          <w:p w14:paraId="710F98B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电话号码</w:t>
            </w:r>
          </w:p>
        </w:tc>
        <w:tc>
          <w:tcPr>
            <w:tcW w:w="2101" w:type="dxa"/>
            <w:shd w:val="clear" w:color="auto" w:fill="auto"/>
          </w:tcPr>
          <w:p w14:paraId="7E624C6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14</w:t>
            </w:r>
            <w:r w:rsidRPr="005469BE"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1C1A77A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64B2FC68" w14:textId="77777777" w:rsidTr="005426DF">
        <w:tc>
          <w:tcPr>
            <w:tcW w:w="2374" w:type="dxa"/>
            <w:shd w:val="clear" w:color="auto" w:fill="auto"/>
          </w:tcPr>
          <w:p w14:paraId="102065E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assword</w:t>
            </w:r>
          </w:p>
        </w:tc>
        <w:tc>
          <w:tcPr>
            <w:tcW w:w="2100" w:type="dxa"/>
            <w:shd w:val="clear" w:color="auto" w:fill="auto"/>
          </w:tcPr>
          <w:p w14:paraId="45F2DBF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密码</w:t>
            </w:r>
          </w:p>
        </w:tc>
        <w:tc>
          <w:tcPr>
            <w:tcW w:w="2101" w:type="dxa"/>
            <w:shd w:val="clear" w:color="auto" w:fill="auto"/>
          </w:tcPr>
          <w:p w14:paraId="10EE36C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2</w:t>
            </w:r>
            <w:r w:rsidRPr="005469BE">
              <w:rPr>
                <w:rFonts w:ascii="宋体" w:hAnsi="宋体" w:cs="宋体"/>
                <w:b/>
                <w:kern w:val="0"/>
              </w:rPr>
              <w:t>0)</w:t>
            </w:r>
          </w:p>
        </w:tc>
        <w:tc>
          <w:tcPr>
            <w:tcW w:w="2067" w:type="dxa"/>
          </w:tcPr>
          <w:p w14:paraId="1DB931A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0B2F42D8" w14:textId="77777777" w:rsidTr="005426DF">
        <w:tc>
          <w:tcPr>
            <w:tcW w:w="2374" w:type="dxa"/>
            <w:shd w:val="clear" w:color="auto" w:fill="auto"/>
          </w:tcPr>
          <w:p w14:paraId="4189FDB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</w:t>
            </w:r>
            <w:r w:rsidRPr="00A26083">
              <w:rPr>
                <w:rFonts w:ascii="宋体" w:hAnsi="宋体" w:cs="宋体"/>
                <w:b/>
                <w:kern w:val="0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14:paraId="65D750C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账号创建时间</w:t>
            </w:r>
          </w:p>
        </w:tc>
        <w:tc>
          <w:tcPr>
            <w:tcW w:w="2101" w:type="dxa"/>
            <w:shd w:val="clear" w:color="auto" w:fill="auto"/>
          </w:tcPr>
          <w:p w14:paraId="104414A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atetime</w:t>
            </w:r>
          </w:p>
        </w:tc>
        <w:tc>
          <w:tcPr>
            <w:tcW w:w="2067" w:type="dxa"/>
          </w:tcPr>
          <w:p w14:paraId="1ED9236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7603F69F" w14:textId="77777777" w:rsidTr="005426DF">
        <w:tc>
          <w:tcPr>
            <w:tcW w:w="2374" w:type="dxa"/>
            <w:shd w:val="clear" w:color="auto" w:fill="auto"/>
          </w:tcPr>
          <w:p w14:paraId="2F23FC96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ic_path</w:t>
            </w:r>
          </w:p>
        </w:tc>
        <w:tc>
          <w:tcPr>
            <w:tcW w:w="2100" w:type="dxa"/>
            <w:shd w:val="clear" w:color="auto" w:fill="auto"/>
          </w:tcPr>
          <w:p w14:paraId="129DCF1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头像图片地址</w:t>
            </w:r>
          </w:p>
        </w:tc>
        <w:tc>
          <w:tcPr>
            <w:tcW w:w="2101" w:type="dxa"/>
            <w:shd w:val="clear" w:color="auto" w:fill="auto"/>
          </w:tcPr>
          <w:p w14:paraId="4B1ECC4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77904DC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4E411B52" w14:textId="77777777" w:rsidTr="005426DF">
        <w:tc>
          <w:tcPr>
            <w:tcW w:w="2374" w:type="dxa"/>
            <w:shd w:val="clear" w:color="auto" w:fill="auto"/>
          </w:tcPr>
          <w:p w14:paraId="1119286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n</w:t>
            </w:r>
            <w:r w:rsidRPr="00A26083">
              <w:rPr>
                <w:rFonts w:ascii="宋体" w:hAnsi="宋体" w:cs="宋体"/>
                <w:b/>
                <w:kern w:val="0"/>
              </w:rPr>
              <w:t>ickname</w:t>
            </w:r>
          </w:p>
        </w:tc>
        <w:tc>
          <w:tcPr>
            <w:tcW w:w="2100" w:type="dxa"/>
            <w:shd w:val="clear" w:color="auto" w:fill="auto"/>
          </w:tcPr>
          <w:p w14:paraId="0D2EB30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昵称</w:t>
            </w:r>
          </w:p>
        </w:tc>
        <w:tc>
          <w:tcPr>
            <w:tcW w:w="2101" w:type="dxa"/>
            <w:shd w:val="clear" w:color="auto" w:fill="auto"/>
          </w:tcPr>
          <w:p w14:paraId="539710A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2</w:t>
            </w:r>
            <w:r w:rsidRPr="005469BE">
              <w:rPr>
                <w:rFonts w:ascii="宋体" w:hAnsi="宋体" w:cs="宋体"/>
                <w:b/>
                <w:kern w:val="0"/>
              </w:rPr>
              <w:t>0)</w:t>
            </w:r>
          </w:p>
        </w:tc>
        <w:tc>
          <w:tcPr>
            <w:tcW w:w="2067" w:type="dxa"/>
          </w:tcPr>
          <w:p w14:paraId="65677D5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456A0B3A" w14:textId="77777777" w:rsidTr="005426DF">
        <w:tc>
          <w:tcPr>
            <w:tcW w:w="2374" w:type="dxa"/>
            <w:shd w:val="clear" w:color="auto" w:fill="auto"/>
          </w:tcPr>
          <w:p w14:paraId="32C1FE0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b</w:t>
            </w:r>
            <w:r w:rsidRPr="00A26083">
              <w:rPr>
                <w:rFonts w:ascii="宋体" w:hAnsi="宋体" w:cs="宋体"/>
                <w:b/>
                <w:kern w:val="0"/>
              </w:rPr>
              <w:t>irthday</w:t>
            </w:r>
          </w:p>
        </w:tc>
        <w:tc>
          <w:tcPr>
            <w:tcW w:w="2100" w:type="dxa"/>
            <w:shd w:val="clear" w:color="auto" w:fill="auto"/>
          </w:tcPr>
          <w:p w14:paraId="573AC88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生日</w:t>
            </w:r>
          </w:p>
        </w:tc>
        <w:tc>
          <w:tcPr>
            <w:tcW w:w="2101" w:type="dxa"/>
            <w:shd w:val="clear" w:color="auto" w:fill="auto"/>
          </w:tcPr>
          <w:p w14:paraId="052AC9A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</w:t>
            </w:r>
          </w:p>
        </w:tc>
        <w:tc>
          <w:tcPr>
            <w:tcW w:w="2067" w:type="dxa"/>
          </w:tcPr>
          <w:p w14:paraId="55875F9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280DCD8E" w14:textId="77777777" w:rsidTr="005426DF">
        <w:tc>
          <w:tcPr>
            <w:tcW w:w="2374" w:type="dxa"/>
            <w:shd w:val="clear" w:color="auto" w:fill="auto"/>
          </w:tcPr>
          <w:p w14:paraId="103D89D6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ex</w:t>
            </w:r>
          </w:p>
        </w:tc>
        <w:tc>
          <w:tcPr>
            <w:tcW w:w="2100" w:type="dxa"/>
            <w:shd w:val="clear" w:color="auto" w:fill="auto"/>
          </w:tcPr>
          <w:p w14:paraId="23DDA17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性别</w:t>
            </w:r>
          </w:p>
        </w:tc>
        <w:tc>
          <w:tcPr>
            <w:tcW w:w="2101" w:type="dxa"/>
            <w:shd w:val="clear" w:color="auto" w:fill="auto"/>
          </w:tcPr>
          <w:p w14:paraId="08876FE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1</w:t>
            </w:r>
            <w:r w:rsidRPr="005469BE"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4EDDA4F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3EF436F8" w14:textId="77777777" w:rsidTr="005426DF">
        <w:tc>
          <w:tcPr>
            <w:tcW w:w="2374" w:type="dxa"/>
            <w:shd w:val="clear" w:color="auto" w:fill="auto"/>
          </w:tcPr>
          <w:p w14:paraId="34937AC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chool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_</w:t>
            </w:r>
            <w:r w:rsidRPr="00A26083">
              <w:rPr>
                <w:rFonts w:ascii="宋体" w:hAnsi="宋体" w:cs="宋体"/>
                <w:b/>
                <w:kern w:val="0"/>
              </w:rPr>
              <w:t>name</w:t>
            </w:r>
          </w:p>
        </w:tc>
        <w:tc>
          <w:tcPr>
            <w:tcW w:w="2100" w:type="dxa"/>
            <w:shd w:val="clear" w:color="auto" w:fill="auto"/>
          </w:tcPr>
          <w:p w14:paraId="18DB0FD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学校</w:t>
            </w:r>
          </w:p>
        </w:tc>
        <w:tc>
          <w:tcPr>
            <w:tcW w:w="2101" w:type="dxa"/>
            <w:shd w:val="clear" w:color="auto" w:fill="auto"/>
          </w:tcPr>
          <w:p w14:paraId="26FBB799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2</w:t>
            </w:r>
            <w:r w:rsidRPr="005469BE">
              <w:rPr>
                <w:rFonts w:ascii="宋体" w:hAnsi="宋体" w:cs="宋体"/>
                <w:b/>
                <w:kern w:val="0"/>
              </w:rPr>
              <w:t>0)</w:t>
            </w:r>
          </w:p>
        </w:tc>
        <w:tc>
          <w:tcPr>
            <w:tcW w:w="2067" w:type="dxa"/>
          </w:tcPr>
          <w:p w14:paraId="21BF322A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1B032305" w14:textId="77777777" w:rsidTr="005426DF">
        <w:tc>
          <w:tcPr>
            <w:tcW w:w="2374" w:type="dxa"/>
            <w:shd w:val="clear" w:color="auto" w:fill="auto"/>
          </w:tcPr>
          <w:p w14:paraId="39EDAD66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token</w:t>
            </w:r>
          </w:p>
        </w:tc>
        <w:tc>
          <w:tcPr>
            <w:tcW w:w="2100" w:type="dxa"/>
            <w:shd w:val="clear" w:color="auto" w:fill="auto"/>
          </w:tcPr>
          <w:p w14:paraId="6E21EBB5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登录密钥</w:t>
            </w:r>
          </w:p>
        </w:tc>
        <w:tc>
          <w:tcPr>
            <w:tcW w:w="2101" w:type="dxa"/>
            <w:shd w:val="clear" w:color="auto" w:fill="auto"/>
          </w:tcPr>
          <w:p w14:paraId="265C6DC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42ED0C7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1358036D" w14:textId="77777777" w:rsidTr="005426DF">
        <w:tc>
          <w:tcPr>
            <w:tcW w:w="2374" w:type="dxa"/>
            <w:shd w:val="clear" w:color="auto" w:fill="auto"/>
          </w:tcPr>
          <w:p w14:paraId="626333B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</w:t>
            </w:r>
            <w:r w:rsidRPr="00A26083">
              <w:rPr>
                <w:rFonts w:ascii="宋体" w:hAnsi="宋体" w:cs="宋体"/>
                <w:b/>
                <w:kern w:val="0"/>
              </w:rPr>
              <w:t>lass_id</w:t>
            </w:r>
          </w:p>
        </w:tc>
        <w:tc>
          <w:tcPr>
            <w:tcW w:w="2100" w:type="dxa"/>
            <w:shd w:val="clear" w:color="auto" w:fill="auto"/>
          </w:tcPr>
          <w:p w14:paraId="12C480A0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班级id</w:t>
            </w:r>
          </w:p>
        </w:tc>
        <w:tc>
          <w:tcPr>
            <w:tcW w:w="2101" w:type="dxa"/>
            <w:shd w:val="clear" w:color="auto" w:fill="auto"/>
          </w:tcPr>
          <w:p w14:paraId="17873EF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3A88209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7C4E2732" w14:textId="77777777" w:rsidTr="005426DF">
        <w:tc>
          <w:tcPr>
            <w:tcW w:w="2374" w:type="dxa"/>
            <w:shd w:val="clear" w:color="auto" w:fill="auto"/>
          </w:tcPr>
          <w:p w14:paraId="32881EA7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state</w:t>
            </w:r>
          </w:p>
        </w:tc>
        <w:tc>
          <w:tcPr>
            <w:tcW w:w="2100" w:type="dxa"/>
            <w:shd w:val="clear" w:color="auto" w:fill="auto"/>
          </w:tcPr>
          <w:p w14:paraId="2B0CAD0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账号状态（0未激活，1已激活）</w:t>
            </w:r>
          </w:p>
        </w:tc>
        <w:tc>
          <w:tcPr>
            <w:tcW w:w="2101" w:type="dxa"/>
            <w:shd w:val="clear" w:color="auto" w:fill="auto"/>
          </w:tcPr>
          <w:p w14:paraId="2056E6D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Varchar(1)</w:t>
            </w:r>
          </w:p>
        </w:tc>
        <w:tc>
          <w:tcPr>
            <w:tcW w:w="2067" w:type="dxa"/>
          </w:tcPr>
          <w:p w14:paraId="40E3C01E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01E06" w:rsidRPr="00A26083" w14:paraId="31AE6920" w14:textId="77777777" w:rsidTr="005426DF">
        <w:tc>
          <w:tcPr>
            <w:tcW w:w="2374" w:type="dxa"/>
            <w:shd w:val="clear" w:color="auto" w:fill="auto"/>
          </w:tcPr>
          <w:p w14:paraId="5D42A35F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verify</w:t>
            </w:r>
            <w:r w:rsidRPr="00A26083">
              <w:rPr>
                <w:rFonts w:ascii="宋体" w:hAnsi="宋体" w:cs="宋体"/>
                <w:b/>
                <w:kern w:val="0"/>
              </w:rPr>
              <w:t>_code</w:t>
            </w:r>
          </w:p>
        </w:tc>
        <w:tc>
          <w:tcPr>
            <w:tcW w:w="2100" w:type="dxa"/>
            <w:shd w:val="clear" w:color="auto" w:fill="auto"/>
          </w:tcPr>
          <w:p w14:paraId="6082573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验证码</w:t>
            </w:r>
          </w:p>
        </w:tc>
        <w:tc>
          <w:tcPr>
            <w:tcW w:w="2101" w:type="dxa"/>
            <w:shd w:val="clear" w:color="auto" w:fill="auto"/>
          </w:tcPr>
          <w:p w14:paraId="0359B64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Varchar(20)</w:t>
            </w:r>
          </w:p>
        </w:tc>
        <w:tc>
          <w:tcPr>
            <w:tcW w:w="2067" w:type="dxa"/>
          </w:tcPr>
          <w:p w14:paraId="23B3541C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2FA64DF2" w14:textId="77777777" w:rsidR="000647C2" w:rsidRPr="00A26083" w:rsidRDefault="000647C2" w:rsidP="00935CF4">
      <w:pPr>
        <w:ind w:firstLineChars="0" w:firstLine="0"/>
        <w:rPr>
          <w:rFonts w:hint="eastAsia"/>
          <w:b/>
        </w:rPr>
      </w:pPr>
    </w:p>
    <w:p w14:paraId="5DDBCEAA" w14:textId="52ABB0E7" w:rsidR="006B0ACC" w:rsidRPr="00A26083" w:rsidRDefault="006B0ACC" w:rsidP="006B0ACC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student_</w:t>
      </w:r>
      <w:r w:rsidRPr="00A26083">
        <w:rPr>
          <w:rFonts w:hint="eastAsia"/>
          <w:kern w:val="0"/>
          <w:sz w:val="30"/>
          <w:szCs w:val="30"/>
        </w:rPr>
        <w:t>p</w:t>
      </w:r>
      <w:r w:rsidRPr="00A26083">
        <w:rPr>
          <w:kern w:val="0"/>
          <w:sz w:val="30"/>
          <w:szCs w:val="30"/>
        </w:rPr>
        <w:t>aper</w:t>
      </w:r>
    </w:p>
    <w:p w14:paraId="1A090C6B" w14:textId="77777777" w:rsidR="000647C2" w:rsidRPr="00A26083" w:rsidRDefault="000647C2" w:rsidP="000647C2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4201"/>
        <w:gridCol w:w="2067"/>
      </w:tblGrid>
      <w:tr w:rsidR="000647C2" w:rsidRPr="00A26083" w14:paraId="1749B7A5" w14:textId="77777777" w:rsidTr="00435111">
        <w:tc>
          <w:tcPr>
            <w:tcW w:w="2374" w:type="dxa"/>
            <w:shd w:val="clear" w:color="auto" w:fill="auto"/>
          </w:tcPr>
          <w:p w14:paraId="682E1922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2"/>
            <w:shd w:val="clear" w:color="auto" w:fill="auto"/>
          </w:tcPr>
          <w:p w14:paraId="4B870EA5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student_paper</w:t>
            </w:r>
          </w:p>
        </w:tc>
      </w:tr>
      <w:tr w:rsidR="000647C2" w:rsidRPr="00A26083" w14:paraId="093FC206" w14:textId="77777777" w:rsidTr="00435111">
        <w:tc>
          <w:tcPr>
            <w:tcW w:w="2374" w:type="dxa"/>
            <w:shd w:val="clear" w:color="auto" w:fill="auto"/>
          </w:tcPr>
          <w:p w14:paraId="0216F768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2"/>
            <w:shd w:val="clear" w:color="auto" w:fill="auto"/>
          </w:tcPr>
          <w:p w14:paraId="461E08AD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bCs/>
                <w:kern w:val="0"/>
              </w:rPr>
              <w:t>Student和paper之间的关系表，它们是多对多的关系，一个student可以做多张试卷，一张试卷可以给多个学生做</w:t>
            </w:r>
          </w:p>
        </w:tc>
      </w:tr>
      <w:tr w:rsidR="000647C2" w:rsidRPr="00A26083" w14:paraId="1D3DB794" w14:textId="77777777" w:rsidTr="00435111">
        <w:tc>
          <w:tcPr>
            <w:tcW w:w="2374" w:type="dxa"/>
            <w:shd w:val="clear" w:color="auto" w:fill="auto"/>
          </w:tcPr>
          <w:p w14:paraId="6E031D3E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4201" w:type="dxa"/>
            <w:shd w:val="clear" w:color="auto" w:fill="auto"/>
          </w:tcPr>
          <w:p w14:paraId="0885D527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067" w:type="dxa"/>
          </w:tcPr>
          <w:p w14:paraId="114EF5F0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647C2" w:rsidRPr="00A26083" w14:paraId="4077E432" w14:textId="77777777" w:rsidTr="00435111">
        <w:tc>
          <w:tcPr>
            <w:tcW w:w="2374" w:type="dxa"/>
            <w:shd w:val="clear" w:color="auto" w:fill="auto"/>
          </w:tcPr>
          <w:p w14:paraId="08944784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paper_id</w:t>
            </w:r>
          </w:p>
        </w:tc>
        <w:tc>
          <w:tcPr>
            <w:tcW w:w="4201" w:type="dxa"/>
            <w:shd w:val="clear" w:color="auto" w:fill="auto"/>
          </w:tcPr>
          <w:p w14:paraId="3B884468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试卷的ID</w:t>
            </w:r>
          </w:p>
        </w:tc>
        <w:tc>
          <w:tcPr>
            <w:tcW w:w="2067" w:type="dxa"/>
          </w:tcPr>
          <w:p w14:paraId="75B51F1F" w14:textId="683E53BA" w:rsidR="000647C2" w:rsidRPr="00A26083" w:rsidRDefault="005B36E7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647C2" w:rsidRPr="00A26083" w14:paraId="7FE9A538" w14:textId="77777777" w:rsidTr="00435111">
        <w:tc>
          <w:tcPr>
            <w:tcW w:w="2374" w:type="dxa"/>
            <w:shd w:val="clear" w:color="auto" w:fill="auto"/>
          </w:tcPr>
          <w:p w14:paraId="527A166C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tudent_id</w:t>
            </w:r>
          </w:p>
        </w:tc>
        <w:tc>
          <w:tcPr>
            <w:tcW w:w="4201" w:type="dxa"/>
            <w:shd w:val="clear" w:color="auto" w:fill="auto"/>
          </w:tcPr>
          <w:p w14:paraId="30BB1948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学生的ID，跟paper_id配合使用，表明某个学生跟某张试卷有关</w:t>
            </w:r>
          </w:p>
        </w:tc>
        <w:tc>
          <w:tcPr>
            <w:tcW w:w="2067" w:type="dxa"/>
          </w:tcPr>
          <w:p w14:paraId="14C5B627" w14:textId="3A1EF551" w:rsidR="000647C2" w:rsidRPr="00A26083" w:rsidRDefault="005B36E7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647C2" w:rsidRPr="00A26083" w14:paraId="77ADF886" w14:textId="77777777" w:rsidTr="00435111">
        <w:tc>
          <w:tcPr>
            <w:tcW w:w="2374" w:type="dxa"/>
            <w:shd w:val="clear" w:color="auto" w:fill="auto"/>
          </w:tcPr>
          <w:p w14:paraId="4174583E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submit</w:t>
            </w:r>
          </w:p>
        </w:tc>
        <w:tc>
          <w:tcPr>
            <w:tcW w:w="4201" w:type="dxa"/>
            <w:shd w:val="clear" w:color="auto" w:fill="auto"/>
          </w:tcPr>
          <w:p w14:paraId="276A28F4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布尔值，1表示该学生已提交试卷，0表示该学生未提交试卷</w:t>
            </w:r>
          </w:p>
        </w:tc>
        <w:tc>
          <w:tcPr>
            <w:tcW w:w="2067" w:type="dxa"/>
          </w:tcPr>
          <w:p w14:paraId="2EB1D7BB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647C2" w:rsidRPr="00A26083" w14:paraId="5A2A7746" w14:textId="77777777" w:rsidTr="00435111">
        <w:tc>
          <w:tcPr>
            <w:tcW w:w="2374" w:type="dxa"/>
            <w:shd w:val="clear" w:color="auto" w:fill="auto"/>
          </w:tcPr>
          <w:p w14:paraId="6824137B" w14:textId="24AFE35E" w:rsidR="000647C2" w:rsidRPr="00A26083" w:rsidRDefault="00AE2089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submit</w:t>
            </w:r>
            <w:r w:rsidR="000647C2" w:rsidRPr="00A26083">
              <w:rPr>
                <w:rFonts w:ascii="宋体" w:hAnsi="宋体" w:cs="宋体" w:hint="eastAsia"/>
                <w:b/>
                <w:kern w:val="0"/>
              </w:rPr>
              <w:t>_time</w:t>
            </w:r>
          </w:p>
        </w:tc>
        <w:tc>
          <w:tcPr>
            <w:tcW w:w="4201" w:type="dxa"/>
            <w:shd w:val="clear" w:color="auto" w:fill="auto"/>
          </w:tcPr>
          <w:p w14:paraId="4B0C379D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提交试卷的时间，如果submit为0，则这个时间不存在</w:t>
            </w:r>
          </w:p>
        </w:tc>
        <w:tc>
          <w:tcPr>
            <w:tcW w:w="2067" w:type="dxa"/>
          </w:tcPr>
          <w:p w14:paraId="2EBE6B63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0647C2" w:rsidRPr="00A26083" w14:paraId="4BFF9D03" w14:textId="77777777" w:rsidTr="00435111">
        <w:tc>
          <w:tcPr>
            <w:tcW w:w="2374" w:type="dxa"/>
            <w:shd w:val="clear" w:color="auto" w:fill="auto"/>
          </w:tcPr>
          <w:p w14:paraId="2A2EAF1E" w14:textId="77777777" w:rsidR="000647C2" w:rsidRPr="00A26083" w:rsidRDefault="00C84730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core</w:t>
            </w:r>
          </w:p>
        </w:tc>
        <w:tc>
          <w:tcPr>
            <w:tcW w:w="4201" w:type="dxa"/>
            <w:shd w:val="clear" w:color="auto" w:fill="auto"/>
          </w:tcPr>
          <w:p w14:paraId="5C00E0F2" w14:textId="6BAA3301" w:rsidR="000647C2" w:rsidRPr="00A26083" w:rsidRDefault="00513399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学生试卷分数</w:t>
            </w:r>
          </w:p>
        </w:tc>
        <w:tc>
          <w:tcPr>
            <w:tcW w:w="2067" w:type="dxa"/>
          </w:tcPr>
          <w:p w14:paraId="28C295F5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noProof/>
                <w:kern w:val="0"/>
              </w:rPr>
            </w:pPr>
          </w:p>
        </w:tc>
      </w:tr>
      <w:tr w:rsidR="000647C2" w:rsidRPr="00A26083" w14:paraId="40F8879C" w14:textId="77777777" w:rsidTr="00435111">
        <w:tc>
          <w:tcPr>
            <w:tcW w:w="2374" w:type="dxa"/>
            <w:shd w:val="clear" w:color="auto" w:fill="auto"/>
          </w:tcPr>
          <w:p w14:paraId="28376118" w14:textId="4DE9297E" w:rsidR="000647C2" w:rsidRPr="00A26083" w:rsidRDefault="00260D9C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A26083">
              <w:rPr>
                <w:rFonts w:ascii="宋体" w:hAnsi="宋体" w:cs="宋体"/>
                <w:b/>
                <w:bCs/>
                <w:kern w:val="0"/>
              </w:rPr>
              <w:t>use</w:t>
            </w:r>
            <w:r w:rsidR="000D0B71">
              <w:rPr>
                <w:rFonts w:ascii="宋体" w:hAnsi="宋体" w:cs="宋体" w:hint="eastAsia"/>
                <w:b/>
                <w:bCs/>
                <w:kern w:val="0"/>
              </w:rPr>
              <w:t>d</w:t>
            </w:r>
            <w:r w:rsidRPr="00A26083">
              <w:rPr>
                <w:rFonts w:ascii="宋体" w:hAnsi="宋体" w:cs="宋体"/>
                <w:b/>
                <w:bCs/>
                <w:kern w:val="0"/>
              </w:rPr>
              <w:t>_time</w:t>
            </w:r>
          </w:p>
        </w:tc>
        <w:tc>
          <w:tcPr>
            <w:tcW w:w="4201" w:type="dxa"/>
            <w:shd w:val="clear" w:color="auto" w:fill="auto"/>
          </w:tcPr>
          <w:p w14:paraId="6F94A9DC" w14:textId="227C1480" w:rsidR="000647C2" w:rsidRPr="00A26083" w:rsidRDefault="00547901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bCs/>
                <w:kern w:val="0"/>
              </w:rPr>
              <w:t>做试卷所用时间</w:t>
            </w:r>
          </w:p>
        </w:tc>
        <w:tc>
          <w:tcPr>
            <w:tcW w:w="2067" w:type="dxa"/>
          </w:tcPr>
          <w:p w14:paraId="35455C73" w14:textId="77777777" w:rsidR="000647C2" w:rsidRPr="00A26083" w:rsidRDefault="000647C2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886FCB" w:rsidRPr="00A26083" w14:paraId="5806E3B5" w14:textId="77777777" w:rsidTr="00435111">
        <w:tc>
          <w:tcPr>
            <w:tcW w:w="2374" w:type="dxa"/>
            <w:shd w:val="clear" w:color="auto" w:fill="auto"/>
          </w:tcPr>
          <w:p w14:paraId="1DB49BE7" w14:textId="39D1FA85" w:rsidR="00886FCB" w:rsidRPr="00A26083" w:rsidRDefault="00886FCB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bCs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bCs/>
                <w:kern w:val="0"/>
              </w:rPr>
              <w:t>tart_time</w:t>
            </w:r>
          </w:p>
        </w:tc>
        <w:tc>
          <w:tcPr>
            <w:tcW w:w="4201" w:type="dxa"/>
            <w:shd w:val="clear" w:color="auto" w:fill="auto"/>
          </w:tcPr>
          <w:p w14:paraId="34CDA5B8" w14:textId="553F291D" w:rsidR="00886FCB" w:rsidRPr="00A26083" w:rsidRDefault="00547901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bCs/>
                <w:kern w:val="0"/>
              </w:rPr>
              <w:t>做试卷开始时间</w:t>
            </w:r>
          </w:p>
        </w:tc>
        <w:tc>
          <w:tcPr>
            <w:tcW w:w="2067" w:type="dxa"/>
          </w:tcPr>
          <w:p w14:paraId="505B422F" w14:textId="77777777" w:rsidR="00886FCB" w:rsidRPr="00A26083" w:rsidRDefault="00886FCB" w:rsidP="00435111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197751BA" w14:textId="77777777" w:rsidR="000647C2" w:rsidRPr="00A26083" w:rsidRDefault="000647C2" w:rsidP="000647C2">
      <w:pPr>
        <w:ind w:firstLine="422"/>
        <w:rPr>
          <w:b/>
        </w:rPr>
      </w:pPr>
    </w:p>
    <w:p w14:paraId="5D845874" w14:textId="5006B308" w:rsidR="00001E06" w:rsidRPr="00A26083" w:rsidRDefault="00001E06" w:rsidP="00001E06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lastRenderedPageBreak/>
        <w:t>s</w:t>
      </w:r>
      <w:r>
        <w:rPr>
          <w:rFonts w:hint="eastAsia"/>
          <w:kern w:val="0"/>
          <w:sz w:val="30"/>
          <w:szCs w:val="30"/>
        </w:rPr>
        <w:t>ubject</w:t>
      </w:r>
    </w:p>
    <w:p w14:paraId="39424810" w14:textId="77777777" w:rsidR="00001E06" w:rsidRPr="00A26083" w:rsidRDefault="00001E06" w:rsidP="00001E06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001E06" w:rsidRPr="00A26083" w14:paraId="3CD94DD8" w14:textId="77777777" w:rsidTr="005426DF">
        <w:tc>
          <w:tcPr>
            <w:tcW w:w="2374" w:type="dxa"/>
            <w:shd w:val="clear" w:color="auto" w:fill="auto"/>
          </w:tcPr>
          <w:p w14:paraId="3ED35332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4C2B86A5" w14:textId="20A549FF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subject</w:t>
            </w:r>
          </w:p>
        </w:tc>
      </w:tr>
      <w:tr w:rsidR="00001E06" w:rsidRPr="00A26083" w14:paraId="6CA6354D" w14:textId="77777777" w:rsidTr="005426DF">
        <w:tc>
          <w:tcPr>
            <w:tcW w:w="2374" w:type="dxa"/>
            <w:shd w:val="clear" w:color="auto" w:fill="auto"/>
          </w:tcPr>
          <w:p w14:paraId="778C328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587A734D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学生实体表</w:t>
            </w:r>
          </w:p>
        </w:tc>
      </w:tr>
      <w:tr w:rsidR="00001E06" w:rsidRPr="00A26083" w14:paraId="02878EE1" w14:textId="77777777" w:rsidTr="005426DF">
        <w:tc>
          <w:tcPr>
            <w:tcW w:w="2374" w:type="dxa"/>
            <w:shd w:val="clear" w:color="auto" w:fill="auto"/>
          </w:tcPr>
          <w:p w14:paraId="3F57AD21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2199A308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1E102DCB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6DB98DF3" w14:textId="77777777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001E06" w:rsidRPr="00A26083" w14:paraId="6C01F449" w14:textId="77777777" w:rsidTr="005426DF">
        <w:tc>
          <w:tcPr>
            <w:tcW w:w="2374" w:type="dxa"/>
            <w:shd w:val="clear" w:color="auto" w:fill="auto"/>
          </w:tcPr>
          <w:p w14:paraId="66727D16" w14:textId="724DB994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subject_id</w:t>
            </w:r>
          </w:p>
        </w:tc>
        <w:tc>
          <w:tcPr>
            <w:tcW w:w="2100" w:type="dxa"/>
            <w:shd w:val="clear" w:color="auto" w:fill="auto"/>
          </w:tcPr>
          <w:p w14:paraId="51359D11" w14:textId="3622C831" w:rsidR="00001E06" w:rsidRPr="00A26083" w:rsidRDefault="00001E06" w:rsidP="00001E0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科目id</w:t>
            </w:r>
          </w:p>
        </w:tc>
        <w:tc>
          <w:tcPr>
            <w:tcW w:w="2101" w:type="dxa"/>
            <w:shd w:val="clear" w:color="auto" w:fill="auto"/>
          </w:tcPr>
          <w:p w14:paraId="10D77A7B" w14:textId="6D830714" w:rsidR="00001E06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</w:t>
            </w:r>
            <w:r>
              <w:rPr>
                <w:rFonts w:ascii="宋体" w:hAnsi="宋体" w:cs="宋体" w:hint="eastAsia"/>
                <w:b/>
                <w:kern w:val="0"/>
              </w:rPr>
              <w:t>archar</w:t>
            </w:r>
            <w:r>
              <w:rPr>
                <w:rFonts w:ascii="宋体" w:hAnsi="宋体" w:cs="宋体"/>
                <w:b/>
                <w:kern w:val="0"/>
              </w:rPr>
              <w:t>(5)</w:t>
            </w:r>
          </w:p>
        </w:tc>
        <w:tc>
          <w:tcPr>
            <w:tcW w:w="2067" w:type="dxa"/>
          </w:tcPr>
          <w:p w14:paraId="35828A57" w14:textId="64E61686" w:rsidR="00001E06" w:rsidRPr="00A26083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001E06" w:rsidRPr="00A26083" w14:paraId="10A4EC2F" w14:textId="77777777" w:rsidTr="005426DF">
        <w:tc>
          <w:tcPr>
            <w:tcW w:w="2374" w:type="dxa"/>
            <w:shd w:val="clear" w:color="auto" w:fill="auto"/>
          </w:tcPr>
          <w:p w14:paraId="01DDDE90" w14:textId="2A13CD07" w:rsidR="00001E06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subject_name</w:t>
            </w:r>
          </w:p>
        </w:tc>
        <w:tc>
          <w:tcPr>
            <w:tcW w:w="2100" w:type="dxa"/>
            <w:shd w:val="clear" w:color="auto" w:fill="auto"/>
          </w:tcPr>
          <w:p w14:paraId="37AFF4E8" w14:textId="2267A046" w:rsidR="00001E06" w:rsidRDefault="00001E06" w:rsidP="00001E06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科目名</w:t>
            </w:r>
          </w:p>
        </w:tc>
        <w:tc>
          <w:tcPr>
            <w:tcW w:w="2101" w:type="dxa"/>
            <w:shd w:val="clear" w:color="auto" w:fill="auto"/>
          </w:tcPr>
          <w:p w14:paraId="745343C5" w14:textId="7F8D9FD2" w:rsidR="00001E06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</w:t>
            </w:r>
            <w:r>
              <w:rPr>
                <w:rFonts w:ascii="宋体" w:hAnsi="宋体" w:cs="宋体" w:hint="eastAsia"/>
                <w:b/>
                <w:kern w:val="0"/>
              </w:rPr>
              <w:t>archar</w:t>
            </w:r>
            <w:r>
              <w:rPr>
                <w:rFonts w:ascii="宋体" w:hAnsi="宋体" w:cs="宋体"/>
                <w:b/>
                <w:kern w:val="0"/>
              </w:rPr>
              <w:t>(5</w:t>
            </w:r>
            <w:r>
              <w:rPr>
                <w:rFonts w:ascii="宋体" w:hAnsi="宋体" w:cs="宋体"/>
                <w:b/>
                <w:kern w:val="0"/>
              </w:rPr>
              <w:t>0</w:t>
            </w:r>
            <w:r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395BC518" w14:textId="77777777" w:rsidR="00001E06" w:rsidRDefault="00001E06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</w:p>
        </w:tc>
      </w:tr>
    </w:tbl>
    <w:p w14:paraId="4B9FC90D" w14:textId="77777777" w:rsidR="002B3C80" w:rsidRPr="00A26083" w:rsidRDefault="002B3C80" w:rsidP="00935CF4">
      <w:pPr>
        <w:ind w:firstLineChars="0" w:firstLine="0"/>
        <w:rPr>
          <w:rFonts w:hint="eastAsia"/>
          <w:b/>
        </w:rPr>
      </w:pPr>
    </w:p>
    <w:p w14:paraId="4BF0C619" w14:textId="77777777" w:rsidR="002B3C80" w:rsidRPr="00A26083" w:rsidRDefault="002B3C80" w:rsidP="002B3C80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teacher</w:t>
      </w:r>
    </w:p>
    <w:p w14:paraId="6EEC86C5" w14:textId="77777777" w:rsidR="002B3C80" w:rsidRPr="00A26083" w:rsidRDefault="002B3C80" w:rsidP="002B3C80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100"/>
        <w:gridCol w:w="2101"/>
        <w:gridCol w:w="2067"/>
      </w:tblGrid>
      <w:tr w:rsidR="002B3C80" w:rsidRPr="00A26083" w14:paraId="081F9DCF" w14:textId="77777777" w:rsidTr="005426DF">
        <w:tc>
          <w:tcPr>
            <w:tcW w:w="2374" w:type="dxa"/>
            <w:shd w:val="clear" w:color="auto" w:fill="auto"/>
          </w:tcPr>
          <w:p w14:paraId="02FB1DAB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76ADE463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t</w:t>
            </w:r>
            <w:r w:rsidRPr="00A26083">
              <w:rPr>
                <w:rFonts w:ascii="宋体" w:hAnsi="宋体" w:cs="宋体"/>
                <w:b/>
                <w:kern w:val="0"/>
              </w:rPr>
              <w:t>eacher</w:t>
            </w:r>
          </w:p>
        </w:tc>
      </w:tr>
      <w:tr w:rsidR="002B3C80" w:rsidRPr="00A26083" w14:paraId="0DB5DB50" w14:textId="77777777" w:rsidTr="005426DF">
        <w:tc>
          <w:tcPr>
            <w:tcW w:w="2374" w:type="dxa"/>
            <w:shd w:val="clear" w:color="auto" w:fill="auto"/>
          </w:tcPr>
          <w:p w14:paraId="3FF5D1B6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3"/>
            <w:shd w:val="clear" w:color="auto" w:fill="auto"/>
          </w:tcPr>
          <w:p w14:paraId="547AFFD8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老师实体表</w:t>
            </w:r>
          </w:p>
        </w:tc>
      </w:tr>
      <w:tr w:rsidR="002B3C80" w:rsidRPr="00A26083" w14:paraId="3A780124" w14:textId="77777777" w:rsidTr="005426DF">
        <w:tc>
          <w:tcPr>
            <w:tcW w:w="2374" w:type="dxa"/>
            <w:shd w:val="clear" w:color="auto" w:fill="auto"/>
          </w:tcPr>
          <w:p w14:paraId="14AB3760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100" w:type="dxa"/>
            <w:shd w:val="clear" w:color="auto" w:fill="auto"/>
          </w:tcPr>
          <w:p w14:paraId="077810E8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101" w:type="dxa"/>
            <w:shd w:val="clear" w:color="auto" w:fill="auto"/>
          </w:tcPr>
          <w:p w14:paraId="242D3C25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7" w:type="dxa"/>
          </w:tcPr>
          <w:p w14:paraId="76692331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2B3C80" w:rsidRPr="00A26083" w14:paraId="588FE9FA" w14:textId="77777777" w:rsidTr="005426DF">
        <w:tc>
          <w:tcPr>
            <w:tcW w:w="2374" w:type="dxa"/>
            <w:shd w:val="clear" w:color="auto" w:fill="auto"/>
          </w:tcPr>
          <w:p w14:paraId="28D0A31D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t</w:t>
            </w:r>
            <w:r w:rsidRPr="00A26083">
              <w:rPr>
                <w:rFonts w:ascii="宋体" w:hAnsi="宋体" w:cs="宋体"/>
                <w:b/>
                <w:kern w:val="0"/>
              </w:rPr>
              <w:t>eacher_id</w:t>
            </w:r>
          </w:p>
        </w:tc>
        <w:tc>
          <w:tcPr>
            <w:tcW w:w="2100" w:type="dxa"/>
            <w:shd w:val="clear" w:color="auto" w:fill="auto"/>
          </w:tcPr>
          <w:p w14:paraId="670E4BA0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老师id</w:t>
            </w:r>
          </w:p>
        </w:tc>
        <w:tc>
          <w:tcPr>
            <w:tcW w:w="2101" w:type="dxa"/>
            <w:shd w:val="clear" w:color="auto" w:fill="auto"/>
          </w:tcPr>
          <w:p w14:paraId="2A782CE4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5F5EF2A7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2B3C80" w:rsidRPr="00A26083" w14:paraId="6153AC0F" w14:textId="77777777" w:rsidTr="005426DF">
        <w:tc>
          <w:tcPr>
            <w:tcW w:w="2374" w:type="dxa"/>
            <w:shd w:val="clear" w:color="auto" w:fill="auto"/>
          </w:tcPr>
          <w:p w14:paraId="240FF895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hone</w:t>
            </w:r>
          </w:p>
        </w:tc>
        <w:tc>
          <w:tcPr>
            <w:tcW w:w="2100" w:type="dxa"/>
            <w:shd w:val="clear" w:color="auto" w:fill="auto"/>
          </w:tcPr>
          <w:p w14:paraId="13C04107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电话号码</w:t>
            </w:r>
          </w:p>
        </w:tc>
        <w:tc>
          <w:tcPr>
            <w:tcW w:w="2101" w:type="dxa"/>
            <w:shd w:val="clear" w:color="auto" w:fill="auto"/>
          </w:tcPr>
          <w:p w14:paraId="518B554D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14</w:t>
            </w:r>
            <w:r w:rsidRPr="005469BE"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695447CE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2844C6BD" w14:textId="77777777" w:rsidTr="005426DF">
        <w:tc>
          <w:tcPr>
            <w:tcW w:w="2374" w:type="dxa"/>
            <w:shd w:val="clear" w:color="auto" w:fill="auto"/>
          </w:tcPr>
          <w:p w14:paraId="61FCAFD0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assword</w:t>
            </w:r>
          </w:p>
        </w:tc>
        <w:tc>
          <w:tcPr>
            <w:tcW w:w="2100" w:type="dxa"/>
            <w:shd w:val="clear" w:color="auto" w:fill="auto"/>
          </w:tcPr>
          <w:p w14:paraId="35F19BC6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密码</w:t>
            </w:r>
          </w:p>
        </w:tc>
        <w:tc>
          <w:tcPr>
            <w:tcW w:w="2101" w:type="dxa"/>
            <w:shd w:val="clear" w:color="auto" w:fill="auto"/>
          </w:tcPr>
          <w:p w14:paraId="10F1D346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2</w:t>
            </w:r>
            <w:r w:rsidRPr="005469BE">
              <w:rPr>
                <w:rFonts w:ascii="宋体" w:hAnsi="宋体" w:cs="宋体"/>
                <w:b/>
                <w:kern w:val="0"/>
              </w:rPr>
              <w:t>0)</w:t>
            </w:r>
          </w:p>
        </w:tc>
        <w:tc>
          <w:tcPr>
            <w:tcW w:w="2067" w:type="dxa"/>
          </w:tcPr>
          <w:p w14:paraId="2842DDD4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5EFC53FE" w14:textId="77777777" w:rsidTr="005426DF">
        <w:tc>
          <w:tcPr>
            <w:tcW w:w="2374" w:type="dxa"/>
            <w:shd w:val="clear" w:color="auto" w:fill="auto"/>
          </w:tcPr>
          <w:p w14:paraId="71890764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n</w:t>
            </w:r>
            <w:r w:rsidRPr="00A26083">
              <w:rPr>
                <w:rFonts w:ascii="宋体" w:hAnsi="宋体" w:cs="宋体"/>
                <w:b/>
                <w:kern w:val="0"/>
              </w:rPr>
              <w:t>ame</w:t>
            </w:r>
          </w:p>
        </w:tc>
        <w:tc>
          <w:tcPr>
            <w:tcW w:w="2100" w:type="dxa"/>
            <w:shd w:val="clear" w:color="auto" w:fill="auto"/>
          </w:tcPr>
          <w:p w14:paraId="30ED7327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老师实名</w:t>
            </w:r>
          </w:p>
        </w:tc>
        <w:tc>
          <w:tcPr>
            <w:tcW w:w="2101" w:type="dxa"/>
            <w:shd w:val="clear" w:color="auto" w:fill="auto"/>
          </w:tcPr>
          <w:p w14:paraId="20676155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2</w:t>
            </w:r>
            <w:r w:rsidRPr="005469BE">
              <w:rPr>
                <w:rFonts w:ascii="宋体" w:hAnsi="宋体" w:cs="宋体"/>
                <w:b/>
                <w:kern w:val="0"/>
              </w:rPr>
              <w:t>0)</w:t>
            </w:r>
          </w:p>
        </w:tc>
        <w:tc>
          <w:tcPr>
            <w:tcW w:w="2067" w:type="dxa"/>
          </w:tcPr>
          <w:p w14:paraId="390DBC44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1C6B44DF" w14:textId="77777777" w:rsidTr="005426DF">
        <w:tc>
          <w:tcPr>
            <w:tcW w:w="2374" w:type="dxa"/>
            <w:shd w:val="clear" w:color="auto" w:fill="auto"/>
          </w:tcPr>
          <w:p w14:paraId="112F2891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b</w:t>
            </w:r>
            <w:r w:rsidRPr="00A26083">
              <w:rPr>
                <w:rFonts w:ascii="宋体" w:hAnsi="宋体" w:cs="宋体"/>
                <w:b/>
                <w:kern w:val="0"/>
              </w:rPr>
              <w:t>irthday</w:t>
            </w:r>
          </w:p>
        </w:tc>
        <w:tc>
          <w:tcPr>
            <w:tcW w:w="2100" w:type="dxa"/>
            <w:shd w:val="clear" w:color="auto" w:fill="auto"/>
          </w:tcPr>
          <w:p w14:paraId="59340EBA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生日</w:t>
            </w:r>
          </w:p>
        </w:tc>
        <w:tc>
          <w:tcPr>
            <w:tcW w:w="2101" w:type="dxa"/>
            <w:shd w:val="clear" w:color="auto" w:fill="auto"/>
          </w:tcPr>
          <w:p w14:paraId="3D25DD6C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</w:t>
            </w:r>
          </w:p>
        </w:tc>
        <w:tc>
          <w:tcPr>
            <w:tcW w:w="2067" w:type="dxa"/>
          </w:tcPr>
          <w:p w14:paraId="70AC48A1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62FEE8A3" w14:textId="77777777" w:rsidTr="005426DF">
        <w:tc>
          <w:tcPr>
            <w:tcW w:w="2374" w:type="dxa"/>
            <w:shd w:val="clear" w:color="auto" w:fill="auto"/>
          </w:tcPr>
          <w:p w14:paraId="5A3DE691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school</w:t>
            </w:r>
            <w:r w:rsidRPr="00A26083">
              <w:rPr>
                <w:rFonts w:ascii="宋体" w:hAnsi="宋体" w:cs="宋体"/>
                <w:b/>
                <w:kern w:val="0"/>
              </w:rPr>
              <w:t>_name</w:t>
            </w:r>
          </w:p>
        </w:tc>
        <w:tc>
          <w:tcPr>
            <w:tcW w:w="2100" w:type="dxa"/>
            <w:shd w:val="clear" w:color="auto" w:fill="auto"/>
          </w:tcPr>
          <w:p w14:paraId="13C3346D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学校名字</w:t>
            </w:r>
          </w:p>
        </w:tc>
        <w:tc>
          <w:tcPr>
            <w:tcW w:w="2101" w:type="dxa"/>
            <w:shd w:val="clear" w:color="auto" w:fill="auto"/>
          </w:tcPr>
          <w:p w14:paraId="42BEF4B7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2</w:t>
            </w:r>
            <w:r w:rsidRPr="005469BE">
              <w:rPr>
                <w:rFonts w:ascii="宋体" w:hAnsi="宋体" w:cs="宋体"/>
                <w:b/>
                <w:kern w:val="0"/>
              </w:rPr>
              <w:t>0)</w:t>
            </w:r>
          </w:p>
        </w:tc>
        <w:tc>
          <w:tcPr>
            <w:tcW w:w="2067" w:type="dxa"/>
          </w:tcPr>
          <w:p w14:paraId="32BEF662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3B81631F" w14:textId="77777777" w:rsidTr="005426DF">
        <w:tc>
          <w:tcPr>
            <w:tcW w:w="2374" w:type="dxa"/>
            <w:shd w:val="clear" w:color="auto" w:fill="auto"/>
          </w:tcPr>
          <w:p w14:paraId="682FA9A7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ic_path</w:t>
            </w:r>
          </w:p>
        </w:tc>
        <w:tc>
          <w:tcPr>
            <w:tcW w:w="2100" w:type="dxa"/>
            <w:shd w:val="clear" w:color="auto" w:fill="auto"/>
          </w:tcPr>
          <w:p w14:paraId="078C4FDA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头像图片</w:t>
            </w:r>
          </w:p>
        </w:tc>
        <w:tc>
          <w:tcPr>
            <w:tcW w:w="2101" w:type="dxa"/>
            <w:shd w:val="clear" w:color="auto" w:fill="auto"/>
          </w:tcPr>
          <w:p w14:paraId="2CE00C0E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2A3B2EDB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122E0B6F" w14:textId="77777777" w:rsidTr="005426DF">
        <w:tc>
          <w:tcPr>
            <w:tcW w:w="2374" w:type="dxa"/>
            <w:shd w:val="clear" w:color="auto" w:fill="auto"/>
          </w:tcPr>
          <w:p w14:paraId="6DC474C0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</w:t>
            </w:r>
            <w:r w:rsidRPr="00A26083">
              <w:rPr>
                <w:rFonts w:ascii="宋体" w:hAnsi="宋体" w:cs="宋体"/>
                <w:b/>
                <w:kern w:val="0"/>
              </w:rPr>
              <w:t>ex</w:t>
            </w:r>
          </w:p>
        </w:tc>
        <w:tc>
          <w:tcPr>
            <w:tcW w:w="2100" w:type="dxa"/>
            <w:shd w:val="clear" w:color="auto" w:fill="auto"/>
          </w:tcPr>
          <w:p w14:paraId="24BFD772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性别</w:t>
            </w:r>
          </w:p>
        </w:tc>
        <w:tc>
          <w:tcPr>
            <w:tcW w:w="2101" w:type="dxa"/>
            <w:shd w:val="clear" w:color="auto" w:fill="auto"/>
          </w:tcPr>
          <w:p w14:paraId="6EB90741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</w:t>
            </w:r>
            <w:r>
              <w:rPr>
                <w:rFonts w:ascii="宋体" w:hAnsi="宋体" w:cs="宋体"/>
                <w:b/>
                <w:kern w:val="0"/>
              </w:rPr>
              <w:t>1</w:t>
            </w:r>
            <w:r w:rsidRPr="005469BE">
              <w:rPr>
                <w:rFonts w:ascii="宋体" w:hAnsi="宋体" w:cs="宋体"/>
                <w:b/>
                <w:kern w:val="0"/>
              </w:rPr>
              <w:t>)</w:t>
            </w:r>
          </w:p>
        </w:tc>
        <w:tc>
          <w:tcPr>
            <w:tcW w:w="2067" w:type="dxa"/>
          </w:tcPr>
          <w:p w14:paraId="4B583675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692194B3" w14:textId="77777777" w:rsidTr="005426DF">
        <w:tc>
          <w:tcPr>
            <w:tcW w:w="2374" w:type="dxa"/>
            <w:shd w:val="clear" w:color="auto" w:fill="auto"/>
          </w:tcPr>
          <w:p w14:paraId="0B796E81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c</w:t>
            </w:r>
            <w:r w:rsidRPr="00A26083">
              <w:rPr>
                <w:rFonts w:ascii="宋体" w:hAnsi="宋体" w:cs="宋体"/>
                <w:b/>
                <w:kern w:val="0"/>
              </w:rPr>
              <w:t>reate_time</w:t>
            </w:r>
          </w:p>
        </w:tc>
        <w:tc>
          <w:tcPr>
            <w:tcW w:w="2100" w:type="dxa"/>
            <w:shd w:val="clear" w:color="auto" w:fill="auto"/>
          </w:tcPr>
          <w:p w14:paraId="4C9101C9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账号创建时间</w:t>
            </w:r>
          </w:p>
        </w:tc>
        <w:tc>
          <w:tcPr>
            <w:tcW w:w="2101" w:type="dxa"/>
            <w:shd w:val="clear" w:color="auto" w:fill="auto"/>
          </w:tcPr>
          <w:p w14:paraId="71FE5B53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D</w:t>
            </w:r>
            <w:r>
              <w:rPr>
                <w:rFonts w:ascii="宋体" w:hAnsi="宋体" w:cs="宋体" w:hint="eastAsia"/>
                <w:b/>
                <w:kern w:val="0"/>
              </w:rPr>
              <w:t>atetime</w:t>
            </w:r>
          </w:p>
        </w:tc>
        <w:tc>
          <w:tcPr>
            <w:tcW w:w="2067" w:type="dxa"/>
          </w:tcPr>
          <w:p w14:paraId="46028127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0A2AAEC0" w14:textId="77777777" w:rsidTr="005426DF">
        <w:tc>
          <w:tcPr>
            <w:tcW w:w="2374" w:type="dxa"/>
            <w:shd w:val="clear" w:color="auto" w:fill="auto"/>
          </w:tcPr>
          <w:p w14:paraId="48528792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t</w:t>
            </w:r>
            <w:r w:rsidRPr="00A26083">
              <w:rPr>
                <w:rFonts w:ascii="宋体" w:hAnsi="宋体" w:cs="宋体"/>
                <w:b/>
                <w:kern w:val="0"/>
              </w:rPr>
              <w:t>oken</w:t>
            </w:r>
          </w:p>
        </w:tc>
        <w:tc>
          <w:tcPr>
            <w:tcW w:w="2100" w:type="dxa"/>
            <w:shd w:val="clear" w:color="auto" w:fill="auto"/>
          </w:tcPr>
          <w:p w14:paraId="2127BF23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登录码</w:t>
            </w:r>
          </w:p>
        </w:tc>
        <w:tc>
          <w:tcPr>
            <w:tcW w:w="2101" w:type="dxa"/>
            <w:shd w:val="clear" w:color="auto" w:fill="auto"/>
          </w:tcPr>
          <w:p w14:paraId="0CDC660E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7E43CD5F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5DD8D3BB" w14:textId="77777777" w:rsidTr="005426DF">
        <w:tc>
          <w:tcPr>
            <w:tcW w:w="2374" w:type="dxa"/>
            <w:shd w:val="clear" w:color="auto" w:fill="auto"/>
          </w:tcPr>
          <w:p w14:paraId="227EAB55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n</w:t>
            </w:r>
            <w:r w:rsidRPr="00A26083">
              <w:rPr>
                <w:rFonts w:ascii="宋体" w:hAnsi="宋体" w:cs="宋体"/>
                <w:b/>
                <w:kern w:val="0"/>
              </w:rPr>
              <w:t>ickname</w:t>
            </w:r>
          </w:p>
        </w:tc>
        <w:tc>
          <w:tcPr>
            <w:tcW w:w="2100" w:type="dxa"/>
            <w:shd w:val="clear" w:color="auto" w:fill="auto"/>
          </w:tcPr>
          <w:p w14:paraId="707F9C77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昵称</w:t>
            </w:r>
          </w:p>
        </w:tc>
        <w:tc>
          <w:tcPr>
            <w:tcW w:w="2101" w:type="dxa"/>
            <w:shd w:val="clear" w:color="auto" w:fill="auto"/>
          </w:tcPr>
          <w:p w14:paraId="6AA27119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7" w:type="dxa"/>
          </w:tcPr>
          <w:p w14:paraId="74D9AD43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4D718B6E" w14:textId="77777777" w:rsidTr="005426DF">
        <w:tc>
          <w:tcPr>
            <w:tcW w:w="2374" w:type="dxa"/>
            <w:shd w:val="clear" w:color="auto" w:fill="auto"/>
          </w:tcPr>
          <w:p w14:paraId="623F9874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state</w:t>
            </w:r>
          </w:p>
        </w:tc>
        <w:tc>
          <w:tcPr>
            <w:tcW w:w="2100" w:type="dxa"/>
            <w:shd w:val="clear" w:color="auto" w:fill="auto"/>
          </w:tcPr>
          <w:p w14:paraId="3CC88D15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账号状态（0未激活，1已激活）</w:t>
            </w:r>
          </w:p>
        </w:tc>
        <w:tc>
          <w:tcPr>
            <w:tcW w:w="2101" w:type="dxa"/>
            <w:shd w:val="clear" w:color="auto" w:fill="auto"/>
          </w:tcPr>
          <w:p w14:paraId="74D92A87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Varchar(1)</w:t>
            </w:r>
          </w:p>
        </w:tc>
        <w:tc>
          <w:tcPr>
            <w:tcW w:w="2067" w:type="dxa"/>
          </w:tcPr>
          <w:p w14:paraId="4A417D52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62CB338D" w14:textId="77777777" w:rsidTr="005426DF">
        <w:tc>
          <w:tcPr>
            <w:tcW w:w="2374" w:type="dxa"/>
            <w:shd w:val="clear" w:color="auto" w:fill="auto"/>
          </w:tcPr>
          <w:p w14:paraId="17FED03B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verify</w:t>
            </w:r>
            <w:r w:rsidRPr="00A26083">
              <w:rPr>
                <w:rFonts w:ascii="宋体" w:hAnsi="宋体" w:cs="宋体"/>
                <w:b/>
                <w:kern w:val="0"/>
              </w:rPr>
              <w:t>_code</w:t>
            </w:r>
          </w:p>
        </w:tc>
        <w:tc>
          <w:tcPr>
            <w:tcW w:w="2100" w:type="dxa"/>
            <w:shd w:val="clear" w:color="auto" w:fill="auto"/>
          </w:tcPr>
          <w:p w14:paraId="25873609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 w:hint="eastAsia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验证码</w:t>
            </w:r>
          </w:p>
        </w:tc>
        <w:tc>
          <w:tcPr>
            <w:tcW w:w="2101" w:type="dxa"/>
            <w:shd w:val="clear" w:color="auto" w:fill="auto"/>
          </w:tcPr>
          <w:p w14:paraId="4F30BF80" w14:textId="77777777" w:rsidR="002B3C80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Varchar(20)</w:t>
            </w:r>
          </w:p>
        </w:tc>
        <w:tc>
          <w:tcPr>
            <w:tcW w:w="2067" w:type="dxa"/>
          </w:tcPr>
          <w:p w14:paraId="1C2F6F3D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13E92429" w14:textId="77777777" w:rsidR="002B3C80" w:rsidRPr="00A26083" w:rsidRDefault="002B3C80" w:rsidP="002B3C80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teacher_class</w:t>
      </w:r>
    </w:p>
    <w:p w14:paraId="721CE83F" w14:textId="77777777" w:rsidR="002B3C80" w:rsidRPr="00A26083" w:rsidRDefault="002B3C80" w:rsidP="002B3C80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2095"/>
        <w:gridCol w:w="2095"/>
        <w:gridCol w:w="2064"/>
      </w:tblGrid>
      <w:tr w:rsidR="002B3C80" w:rsidRPr="00A26083" w14:paraId="3A52B62D" w14:textId="77777777" w:rsidTr="005426DF">
        <w:tc>
          <w:tcPr>
            <w:tcW w:w="2388" w:type="dxa"/>
            <w:shd w:val="clear" w:color="auto" w:fill="auto"/>
          </w:tcPr>
          <w:p w14:paraId="5A06B14C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54" w:type="dxa"/>
            <w:gridSpan w:val="3"/>
            <w:shd w:val="clear" w:color="auto" w:fill="auto"/>
          </w:tcPr>
          <w:p w14:paraId="4DCC868D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t</w:t>
            </w:r>
            <w:r w:rsidRPr="00A26083">
              <w:rPr>
                <w:rFonts w:ascii="宋体" w:hAnsi="宋体" w:cs="宋体"/>
                <w:b/>
                <w:kern w:val="0"/>
              </w:rPr>
              <w:t>eacher_class</w:t>
            </w:r>
          </w:p>
        </w:tc>
      </w:tr>
      <w:tr w:rsidR="002B3C80" w:rsidRPr="00A26083" w14:paraId="6739DC65" w14:textId="77777777" w:rsidTr="005426DF">
        <w:tc>
          <w:tcPr>
            <w:tcW w:w="2388" w:type="dxa"/>
            <w:shd w:val="clear" w:color="auto" w:fill="auto"/>
          </w:tcPr>
          <w:p w14:paraId="1223A5DB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54" w:type="dxa"/>
            <w:gridSpan w:val="3"/>
            <w:shd w:val="clear" w:color="auto" w:fill="auto"/>
          </w:tcPr>
          <w:p w14:paraId="7C9E7D4D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老师和</w:t>
            </w:r>
            <w:r>
              <w:rPr>
                <w:rFonts w:ascii="宋体" w:hAnsi="宋体" w:cs="宋体" w:hint="eastAsia"/>
                <w:b/>
                <w:kern w:val="0"/>
              </w:rPr>
              <w:t>班级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的关系表</w:t>
            </w:r>
          </w:p>
        </w:tc>
      </w:tr>
      <w:tr w:rsidR="002B3C80" w:rsidRPr="00A26083" w14:paraId="3F5E857A" w14:textId="77777777" w:rsidTr="005426DF">
        <w:tc>
          <w:tcPr>
            <w:tcW w:w="2388" w:type="dxa"/>
            <w:shd w:val="clear" w:color="auto" w:fill="auto"/>
          </w:tcPr>
          <w:p w14:paraId="31C8FE69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2095" w:type="dxa"/>
            <w:shd w:val="clear" w:color="auto" w:fill="auto"/>
          </w:tcPr>
          <w:p w14:paraId="06D4D552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095" w:type="dxa"/>
            <w:shd w:val="clear" w:color="auto" w:fill="auto"/>
          </w:tcPr>
          <w:p w14:paraId="2E084FBB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类型</w:t>
            </w:r>
          </w:p>
        </w:tc>
        <w:tc>
          <w:tcPr>
            <w:tcW w:w="2064" w:type="dxa"/>
          </w:tcPr>
          <w:p w14:paraId="0FE78178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2B3C80" w:rsidRPr="00A26083" w14:paraId="59D5D9E7" w14:textId="77777777" w:rsidTr="005426DF">
        <w:tc>
          <w:tcPr>
            <w:tcW w:w="2388" w:type="dxa"/>
            <w:shd w:val="clear" w:color="auto" w:fill="auto"/>
          </w:tcPr>
          <w:p w14:paraId="28336B98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class_id</w:t>
            </w:r>
          </w:p>
        </w:tc>
        <w:tc>
          <w:tcPr>
            <w:tcW w:w="2095" w:type="dxa"/>
            <w:shd w:val="clear" w:color="auto" w:fill="auto"/>
          </w:tcPr>
          <w:p w14:paraId="57B36AA1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班级id</w:t>
            </w:r>
          </w:p>
        </w:tc>
        <w:tc>
          <w:tcPr>
            <w:tcW w:w="2095" w:type="dxa"/>
            <w:shd w:val="clear" w:color="auto" w:fill="auto"/>
          </w:tcPr>
          <w:p w14:paraId="190E761C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4" w:type="dxa"/>
          </w:tcPr>
          <w:p w14:paraId="5AD5DEEC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2B3C80" w:rsidRPr="00A26083" w14:paraId="28693BAE" w14:textId="77777777" w:rsidTr="005426DF">
        <w:tc>
          <w:tcPr>
            <w:tcW w:w="2388" w:type="dxa"/>
            <w:shd w:val="clear" w:color="auto" w:fill="auto"/>
          </w:tcPr>
          <w:p w14:paraId="7C154868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t</w:t>
            </w:r>
            <w:r w:rsidRPr="00A26083">
              <w:rPr>
                <w:rFonts w:ascii="宋体" w:hAnsi="宋体" w:cs="宋体"/>
                <w:b/>
                <w:kern w:val="0"/>
              </w:rPr>
              <w:t>eacher_id</w:t>
            </w:r>
          </w:p>
        </w:tc>
        <w:tc>
          <w:tcPr>
            <w:tcW w:w="2095" w:type="dxa"/>
            <w:shd w:val="clear" w:color="auto" w:fill="auto"/>
          </w:tcPr>
          <w:p w14:paraId="5787C7A6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老师id</w:t>
            </w:r>
          </w:p>
        </w:tc>
        <w:tc>
          <w:tcPr>
            <w:tcW w:w="2095" w:type="dxa"/>
            <w:shd w:val="clear" w:color="auto" w:fill="auto"/>
          </w:tcPr>
          <w:p w14:paraId="0F030D8A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064" w:type="dxa"/>
          </w:tcPr>
          <w:p w14:paraId="032B1FA2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</w:tbl>
    <w:p w14:paraId="68235408" w14:textId="77777777" w:rsidR="002B3C80" w:rsidRPr="00A26083" w:rsidRDefault="002B3C80" w:rsidP="002B3C80">
      <w:pPr>
        <w:ind w:firstLine="422"/>
        <w:rPr>
          <w:b/>
        </w:rPr>
      </w:pPr>
    </w:p>
    <w:p w14:paraId="6B3CF449" w14:textId="77777777" w:rsidR="002B3C80" w:rsidRPr="00A26083" w:rsidRDefault="002B3C80" w:rsidP="002B3C80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title</w:t>
      </w:r>
    </w:p>
    <w:p w14:paraId="1C748D28" w14:textId="77777777" w:rsidR="002B3C80" w:rsidRPr="00A26083" w:rsidRDefault="002B3C80" w:rsidP="002B3C80">
      <w:pPr>
        <w:ind w:firstLine="422"/>
        <w:rPr>
          <w:b/>
        </w:rPr>
      </w:pPr>
    </w:p>
    <w:tbl>
      <w:tblPr>
        <w:tblStyle w:val="af5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217"/>
        <w:gridCol w:w="2142"/>
      </w:tblGrid>
      <w:tr w:rsidR="002B3C80" w:rsidRPr="00A26083" w14:paraId="4890DA84" w14:textId="77777777" w:rsidTr="005426DF">
        <w:tc>
          <w:tcPr>
            <w:tcW w:w="2235" w:type="dxa"/>
          </w:tcPr>
          <w:p w14:paraId="3E57FC17" w14:textId="77777777" w:rsidR="002B3C80" w:rsidRPr="00A26083" w:rsidRDefault="002B3C80" w:rsidP="005426DF">
            <w:pPr>
              <w:ind w:firstLine="422"/>
              <w:jc w:val="center"/>
              <w:rPr>
                <w:b/>
              </w:rPr>
            </w:pPr>
            <w:r w:rsidRPr="00A26083">
              <w:rPr>
                <w:rFonts w:hint="eastAsia"/>
                <w:b/>
              </w:rPr>
              <w:t>表名</w:t>
            </w:r>
          </w:p>
        </w:tc>
        <w:tc>
          <w:tcPr>
            <w:tcW w:w="6485" w:type="dxa"/>
            <w:gridSpan w:val="3"/>
          </w:tcPr>
          <w:p w14:paraId="506EDFE9" w14:textId="77777777" w:rsidR="002B3C80" w:rsidRPr="00A26083" w:rsidRDefault="002B3C80" w:rsidP="005426DF">
            <w:pPr>
              <w:ind w:firstLine="422"/>
              <w:jc w:val="center"/>
              <w:rPr>
                <w:b/>
              </w:rPr>
            </w:pPr>
            <w:r w:rsidRPr="00A26083">
              <w:rPr>
                <w:b/>
              </w:rPr>
              <w:t>t</w:t>
            </w:r>
            <w:r w:rsidRPr="00A26083">
              <w:rPr>
                <w:rFonts w:hint="eastAsia"/>
                <w:b/>
              </w:rPr>
              <w:t>itle</w:t>
            </w:r>
          </w:p>
        </w:tc>
      </w:tr>
      <w:tr w:rsidR="002B3C80" w:rsidRPr="00A26083" w14:paraId="5DC59499" w14:textId="77777777" w:rsidTr="005426DF">
        <w:tc>
          <w:tcPr>
            <w:tcW w:w="2235" w:type="dxa"/>
          </w:tcPr>
          <w:p w14:paraId="781BD0DE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hint="eastAsia"/>
                <w:b/>
              </w:rPr>
              <w:t>表描述</w:t>
            </w:r>
          </w:p>
        </w:tc>
        <w:tc>
          <w:tcPr>
            <w:tcW w:w="6485" w:type="dxa"/>
            <w:gridSpan w:val="3"/>
          </w:tcPr>
          <w:p w14:paraId="5E28C976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hint="eastAsia"/>
                <w:b/>
              </w:rPr>
              <w:t>考虑到很多选择题，多个选择题共享</w:t>
            </w:r>
            <w:ins w:id="0" w:author="baicai" w:date="2018-04-11T09:31:00Z">
              <w:r w:rsidRPr="000503E6">
                <w:rPr>
                  <w:rFonts w:hint="eastAsia"/>
                  <w:b/>
                </w:rPr>
                <w:t>对应</w:t>
              </w:r>
            </w:ins>
            <w:r w:rsidRPr="000503E6">
              <w:rPr>
                <w:rFonts w:hint="eastAsia"/>
                <w:b/>
              </w:rPr>
              <w:t>一个题目（如英语阅读</w:t>
            </w:r>
            <w:ins w:id="1" w:author="baicai" w:date="2018-04-11T09:31:00Z">
              <w:r w:rsidRPr="000503E6">
                <w:rPr>
                  <w:rFonts w:hint="eastAsia"/>
                  <w:b/>
                </w:rPr>
                <w:t>,</w:t>
              </w:r>
            </w:ins>
            <w:r w:rsidRPr="000503E6">
              <w:rPr>
                <w:rFonts w:hint="eastAsia"/>
                <w:b/>
              </w:rPr>
              <w:t>一篇文章有五个选择题），因此题目内容单开一个表，由于</w:t>
            </w:r>
            <w:r w:rsidRPr="000503E6">
              <w:rPr>
                <w:rFonts w:hint="eastAsia"/>
                <w:b/>
              </w:rPr>
              <w:t>title</w:t>
            </w:r>
            <w:r w:rsidRPr="000503E6">
              <w:rPr>
                <w:rFonts w:hint="eastAsia"/>
                <w:b/>
              </w:rPr>
              <w:t>和</w:t>
            </w:r>
            <w:r w:rsidRPr="000503E6">
              <w:rPr>
                <w:rFonts w:hint="eastAsia"/>
                <w:b/>
              </w:rPr>
              <w:t>question</w:t>
            </w:r>
            <w:r w:rsidRPr="000503E6">
              <w:rPr>
                <w:rFonts w:hint="eastAsia"/>
                <w:b/>
              </w:rPr>
              <w:t>是一对多的关系，所以在</w:t>
            </w:r>
            <w:r w:rsidRPr="000503E6">
              <w:rPr>
                <w:rFonts w:hint="eastAsia"/>
                <w:b/>
              </w:rPr>
              <w:t>total_question</w:t>
            </w:r>
            <w:r w:rsidRPr="000503E6">
              <w:rPr>
                <w:rFonts w:hint="eastAsia"/>
                <w:b/>
              </w:rPr>
              <w:t>表里存</w:t>
            </w:r>
            <w:r w:rsidRPr="000503E6">
              <w:rPr>
                <w:rFonts w:hint="eastAsia"/>
                <w:b/>
              </w:rPr>
              <w:t>title_id</w:t>
            </w:r>
            <w:r w:rsidRPr="000503E6">
              <w:rPr>
                <w:rFonts w:hint="eastAsia"/>
                <w:b/>
              </w:rPr>
              <w:t>，直接表示</w:t>
            </w:r>
            <w:ins w:id="2" w:author="baicai" w:date="2018-04-11T09:31:00Z">
              <w:r w:rsidRPr="000503E6">
                <w:rPr>
                  <w:rFonts w:hint="eastAsia"/>
                  <w:b/>
                </w:rPr>
                <w:t>question</w:t>
              </w:r>
              <w:r w:rsidRPr="000503E6">
                <w:rPr>
                  <w:rFonts w:hint="eastAsia"/>
                  <w:b/>
                </w:rPr>
                <w:t>和</w:t>
              </w:r>
              <w:r w:rsidRPr="000503E6">
                <w:rPr>
                  <w:rFonts w:hint="eastAsia"/>
                  <w:b/>
                </w:rPr>
                <w:t>title</w:t>
              </w:r>
              <w:r w:rsidRPr="000503E6">
                <w:rPr>
                  <w:rFonts w:hint="eastAsia"/>
                  <w:b/>
                </w:rPr>
                <w:t>的关系，免去再建一张关系表</w:t>
              </w:r>
            </w:ins>
          </w:p>
        </w:tc>
      </w:tr>
      <w:tr w:rsidR="002B3C80" w:rsidRPr="00A26083" w14:paraId="7A5D86DA" w14:textId="77777777" w:rsidTr="005426DF">
        <w:tc>
          <w:tcPr>
            <w:tcW w:w="2235" w:type="dxa"/>
          </w:tcPr>
          <w:p w14:paraId="7FE29E86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hint="eastAsia"/>
                <w:b/>
              </w:rPr>
              <w:t>列名</w:t>
            </w:r>
          </w:p>
        </w:tc>
        <w:tc>
          <w:tcPr>
            <w:tcW w:w="2126" w:type="dxa"/>
          </w:tcPr>
          <w:p w14:paraId="33E87EEE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hint="eastAsia"/>
                <w:b/>
              </w:rPr>
              <w:t>描述</w:t>
            </w:r>
          </w:p>
        </w:tc>
        <w:tc>
          <w:tcPr>
            <w:tcW w:w="2217" w:type="dxa"/>
          </w:tcPr>
          <w:p w14:paraId="795A3ADD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142" w:type="dxa"/>
          </w:tcPr>
          <w:p w14:paraId="1591184A" w14:textId="77777777" w:rsidR="002B3C80" w:rsidRPr="000503E6" w:rsidRDefault="002B3C80" w:rsidP="005426DF">
            <w:pPr>
              <w:ind w:firstLine="422"/>
              <w:jc w:val="center"/>
              <w:rPr>
                <w:rFonts w:ascii="宋体" w:hAnsi="宋体" w:cs="宋体"/>
                <w:b/>
                <w:kern w:val="0"/>
              </w:rPr>
            </w:pPr>
            <w:r w:rsidRPr="000503E6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2B3C80" w:rsidRPr="00A26083" w14:paraId="3507ECDC" w14:textId="77777777" w:rsidTr="005426DF">
        <w:tc>
          <w:tcPr>
            <w:tcW w:w="2235" w:type="dxa"/>
          </w:tcPr>
          <w:p w14:paraId="710B4D55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hint="eastAsia"/>
                <w:b/>
              </w:rPr>
              <w:t>title_id</w:t>
            </w:r>
          </w:p>
        </w:tc>
        <w:tc>
          <w:tcPr>
            <w:tcW w:w="2126" w:type="dxa"/>
          </w:tcPr>
          <w:p w14:paraId="59A2A4B2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hint="eastAsia"/>
                <w:b/>
              </w:rPr>
              <w:t>题目</w:t>
            </w:r>
            <w:r w:rsidRPr="000503E6">
              <w:rPr>
                <w:rFonts w:hint="eastAsia"/>
                <w:b/>
              </w:rPr>
              <w:t>id</w:t>
            </w:r>
          </w:p>
        </w:tc>
        <w:tc>
          <w:tcPr>
            <w:tcW w:w="2217" w:type="dxa"/>
          </w:tcPr>
          <w:p w14:paraId="4F953361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142" w:type="dxa"/>
          </w:tcPr>
          <w:p w14:paraId="29E0ED9A" w14:textId="77777777" w:rsidR="002B3C80" w:rsidRPr="000503E6" w:rsidRDefault="002B3C80" w:rsidP="005426DF">
            <w:pPr>
              <w:ind w:firstLine="422"/>
              <w:jc w:val="center"/>
              <w:rPr>
                <w:rFonts w:ascii="宋体" w:hAnsi="宋体" w:cs="宋体"/>
                <w:b/>
                <w:kern w:val="0"/>
              </w:rPr>
            </w:pPr>
            <w:r w:rsidRPr="000503E6"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2B3C80" w:rsidRPr="00A26083" w14:paraId="262D6B76" w14:textId="77777777" w:rsidTr="005426DF">
        <w:tc>
          <w:tcPr>
            <w:tcW w:w="2235" w:type="dxa"/>
          </w:tcPr>
          <w:p w14:paraId="0C168B71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hint="eastAsia"/>
                <w:b/>
              </w:rPr>
              <w:t>title_content</w:t>
            </w:r>
          </w:p>
        </w:tc>
        <w:tc>
          <w:tcPr>
            <w:tcW w:w="2126" w:type="dxa"/>
          </w:tcPr>
          <w:p w14:paraId="57F02785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hint="eastAsia"/>
                <w:b/>
              </w:rPr>
              <w:t>题目内容</w:t>
            </w:r>
          </w:p>
        </w:tc>
        <w:tc>
          <w:tcPr>
            <w:tcW w:w="2217" w:type="dxa"/>
          </w:tcPr>
          <w:p w14:paraId="3328FF5F" w14:textId="77777777" w:rsidR="002B3C80" w:rsidRPr="000503E6" w:rsidRDefault="002B3C80" w:rsidP="005426DF">
            <w:pPr>
              <w:ind w:firstLine="422"/>
              <w:jc w:val="center"/>
              <w:rPr>
                <w:b/>
              </w:rPr>
            </w:pPr>
            <w:r w:rsidRPr="000503E6">
              <w:rPr>
                <w:rFonts w:ascii="宋体" w:hAnsi="宋体" w:cs="宋体"/>
                <w:b/>
                <w:kern w:val="0"/>
              </w:rPr>
              <w:t>Varchar(3000)</w:t>
            </w:r>
          </w:p>
        </w:tc>
        <w:tc>
          <w:tcPr>
            <w:tcW w:w="2142" w:type="dxa"/>
          </w:tcPr>
          <w:p w14:paraId="46D9A21F" w14:textId="77777777" w:rsidR="002B3C80" w:rsidRPr="000503E6" w:rsidRDefault="002B3C80" w:rsidP="005426DF">
            <w:pPr>
              <w:ind w:firstLine="422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  <w:tr w:rsidR="002B3C80" w:rsidRPr="00A26083" w14:paraId="76509226" w14:textId="77777777" w:rsidTr="005426DF">
        <w:tc>
          <w:tcPr>
            <w:tcW w:w="2235" w:type="dxa"/>
          </w:tcPr>
          <w:p w14:paraId="37804C6F" w14:textId="77777777" w:rsidR="002B3C80" w:rsidRPr="00A26083" w:rsidRDefault="002B3C80" w:rsidP="005426DF">
            <w:pPr>
              <w:ind w:firstLine="422"/>
              <w:jc w:val="center"/>
              <w:rPr>
                <w:rFonts w:hint="eastAsia"/>
                <w:b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</w:t>
            </w:r>
            <w:r w:rsidRPr="00A26083">
              <w:rPr>
                <w:rFonts w:ascii="宋体" w:hAnsi="宋体" w:cs="宋体"/>
                <w:b/>
                <w:kern w:val="0"/>
              </w:rPr>
              <w:t>ic_path</w:t>
            </w:r>
          </w:p>
        </w:tc>
        <w:tc>
          <w:tcPr>
            <w:tcW w:w="2126" w:type="dxa"/>
          </w:tcPr>
          <w:p w14:paraId="50010B80" w14:textId="77777777" w:rsidR="002B3C80" w:rsidRPr="00A26083" w:rsidRDefault="002B3C80" w:rsidP="005426DF">
            <w:pPr>
              <w:ind w:firstLine="422"/>
              <w:jc w:val="center"/>
              <w:rPr>
                <w:rFonts w:hint="eastAsia"/>
                <w:b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图片地址</w:t>
            </w:r>
          </w:p>
        </w:tc>
        <w:tc>
          <w:tcPr>
            <w:tcW w:w="2217" w:type="dxa"/>
          </w:tcPr>
          <w:p w14:paraId="53230AC9" w14:textId="77777777" w:rsidR="002B3C80" w:rsidRPr="00A26083" w:rsidRDefault="002B3C80" w:rsidP="005426DF">
            <w:pPr>
              <w:ind w:firstLine="422"/>
              <w:jc w:val="center"/>
              <w:rPr>
                <w:rFonts w:hint="eastAsia"/>
                <w:b/>
              </w:rPr>
            </w:pPr>
            <w:r w:rsidRPr="005469BE">
              <w:rPr>
                <w:rFonts w:ascii="宋体" w:hAnsi="宋体" w:cs="宋体"/>
                <w:b/>
                <w:kern w:val="0"/>
              </w:rPr>
              <w:t>Varchar(50)</w:t>
            </w:r>
          </w:p>
        </w:tc>
        <w:tc>
          <w:tcPr>
            <w:tcW w:w="2142" w:type="dxa"/>
          </w:tcPr>
          <w:p w14:paraId="0261A055" w14:textId="77777777" w:rsidR="002B3C80" w:rsidRPr="00A26083" w:rsidRDefault="002B3C80" w:rsidP="005426DF">
            <w:pPr>
              <w:ind w:firstLine="422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</w:tr>
    </w:tbl>
    <w:p w14:paraId="0C03C1A2" w14:textId="77777777" w:rsidR="002B3C80" w:rsidRPr="00A26083" w:rsidRDefault="002B3C80" w:rsidP="002B3C80">
      <w:pPr>
        <w:ind w:firstLine="422"/>
        <w:rPr>
          <w:b/>
        </w:rPr>
      </w:pPr>
    </w:p>
    <w:p w14:paraId="589155CB" w14:textId="77777777" w:rsidR="002B3C80" w:rsidRPr="00A26083" w:rsidRDefault="002B3C80" w:rsidP="002B3C80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 w:rsidRPr="00A26083">
        <w:rPr>
          <w:kern w:val="0"/>
          <w:sz w:val="30"/>
          <w:szCs w:val="30"/>
        </w:rPr>
        <w:lastRenderedPageBreak/>
        <w:t>user_like_answer</w:t>
      </w:r>
    </w:p>
    <w:p w14:paraId="5A9522B0" w14:textId="77777777" w:rsidR="002B3C80" w:rsidRPr="00A26083" w:rsidRDefault="002B3C80" w:rsidP="002B3C80">
      <w:pPr>
        <w:ind w:firstLine="422"/>
        <w:rPr>
          <w:b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4201"/>
        <w:gridCol w:w="2067"/>
      </w:tblGrid>
      <w:tr w:rsidR="002B3C80" w:rsidRPr="00A26083" w14:paraId="4B5DE1FC" w14:textId="77777777" w:rsidTr="005426DF">
        <w:tc>
          <w:tcPr>
            <w:tcW w:w="2374" w:type="dxa"/>
            <w:shd w:val="clear" w:color="auto" w:fill="auto"/>
          </w:tcPr>
          <w:p w14:paraId="2660A0E4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2"/>
            <w:shd w:val="clear" w:color="auto" w:fill="auto"/>
          </w:tcPr>
          <w:p w14:paraId="64091455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user</w:t>
            </w:r>
            <w:r w:rsidRPr="00A26083">
              <w:rPr>
                <w:rFonts w:ascii="宋体" w:hAnsi="宋体" w:cs="宋体"/>
                <w:b/>
                <w:kern w:val="0"/>
              </w:rPr>
              <w:t>_like_answer</w:t>
            </w:r>
          </w:p>
        </w:tc>
      </w:tr>
      <w:tr w:rsidR="002B3C80" w:rsidRPr="00A26083" w14:paraId="4774A503" w14:textId="77777777" w:rsidTr="005426DF">
        <w:tc>
          <w:tcPr>
            <w:tcW w:w="2374" w:type="dxa"/>
            <w:shd w:val="clear" w:color="auto" w:fill="auto"/>
          </w:tcPr>
          <w:p w14:paraId="6BB369F8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2"/>
            <w:shd w:val="clear" w:color="auto" w:fill="auto"/>
          </w:tcPr>
          <w:p w14:paraId="5CF53EBC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用户点赞answer表</w:t>
            </w:r>
          </w:p>
        </w:tc>
      </w:tr>
      <w:tr w:rsidR="002B3C80" w:rsidRPr="00A26083" w14:paraId="51541AC7" w14:textId="77777777" w:rsidTr="005426DF">
        <w:tc>
          <w:tcPr>
            <w:tcW w:w="2374" w:type="dxa"/>
            <w:shd w:val="clear" w:color="auto" w:fill="auto"/>
          </w:tcPr>
          <w:p w14:paraId="60EB4173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4201" w:type="dxa"/>
            <w:shd w:val="clear" w:color="auto" w:fill="auto"/>
          </w:tcPr>
          <w:p w14:paraId="3C3ABF0E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067" w:type="dxa"/>
          </w:tcPr>
          <w:p w14:paraId="34C0539A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2B3C80" w:rsidRPr="00A26083" w14:paraId="42397351" w14:textId="77777777" w:rsidTr="005426DF">
        <w:tc>
          <w:tcPr>
            <w:tcW w:w="2374" w:type="dxa"/>
            <w:shd w:val="clear" w:color="auto" w:fill="auto"/>
          </w:tcPr>
          <w:p w14:paraId="22942A59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student</w:t>
            </w:r>
            <w:r w:rsidRPr="00A26083">
              <w:rPr>
                <w:rFonts w:ascii="宋体" w:hAnsi="宋体" w:cs="宋体"/>
                <w:b/>
                <w:kern w:val="0"/>
              </w:rPr>
              <w:t>_id</w:t>
            </w:r>
          </w:p>
        </w:tc>
        <w:tc>
          <w:tcPr>
            <w:tcW w:w="4201" w:type="dxa"/>
            <w:shd w:val="clear" w:color="auto" w:fill="auto"/>
          </w:tcPr>
          <w:p w14:paraId="29295AF2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学生id</w:t>
            </w:r>
          </w:p>
        </w:tc>
        <w:tc>
          <w:tcPr>
            <w:tcW w:w="2067" w:type="dxa"/>
          </w:tcPr>
          <w:p w14:paraId="3292BBC0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2B3C80" w:rsidRPr="00A26083" w14:paraId="335E3EA9" w14:textId="77777777" w:rsidTr="005426DF">
        <w:tc>
          <w:tcPr>
            <w:tcW w:w="2374" w:type="dxa"/>
            <w:shd w:val="clear" w:color="auto" w:fill="auto"/>
          </w:tcPr>
          <w:p w14:paraId="3109B79A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a</w:t>
            </w:r>
            <w:r w:rsidRPr="00A26083">
              <w:rPr>
                <w:rFonts w:ascii="宋体" w:hAnsi="宋体" w:cs="宋体"/>
                <w:b/>
                <w:kern w:val="0"/>
              </w:rPr>
              <w:t>nswer_id</w:t>
            </w:r>
          </w:p>
        </w:tc>
        <w:tc>
          <w:tcPr>
            <w:tcW w:w="4201" w:type="dxa"/>
            <w:shd w:val="clear" w:color="auto" w:fill="auto"/>
          </w:tcPr>
          <w:p w14:paraId="5CD56C3B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回</w:t>
            </w:r>
            <w:r>
              <w:rPr>
                <w:rFonts w:ascii="宋体" w:hAnsi="宋体" w:cs="宋体" w:hint="eastAsia"/>
                <w:b/>
                <w:kern w:val="0"/>
              </w:rPr>
              <w:t>答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id</w:t>
            </w:r>
          </w:p>
        </w:tc>
        <w:tc>
          <w:tcPr>
            <w:tcW w:w="2067" w:type="dxa"/>
          </w:tcPr>
          <w:p w14:paraId="02A5F2BF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</w:tbl>
    <w:p w14:paraId="4C86E4C8" w14:textId="77777777" w:rsidR="002B3C80" w:rsidRPr="00A26083" w:rsidRDefault="002B3C80" w:rsidP="002B3C80">
      <w:pPr>
        <w:pStyle w:val="1"/>
        <w:numPr>
          <w:ilvl w:val="0"/>
          <w:numId w:val="0"/>
        </w:numPr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lastRenderedPageBreak/>
        <w:t>u</w:t>
      </w:r>
      <w:r w:rsidRPr="00A26083">
        <w:rPr>
          <w:kern w:val="0"/>
          <w:sz w:val="30"/>
          <w:szCs w:val="30"/>
        </w:rPr>
        <w:t>ser_like_</w:t>
      </w:r>
      <w:r>
        <w:rPr>
          <w:rFonts w:hint="eastAsia"/>
          <w:kern w:val="0"/>
          <w:sz w:val="30"/>
          <w:szCs w:val="30"/>
        </w:rPr>
        <w:t>reply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4201"/>
        <w:gridCol w:w="2067"/>
      </w:tblGrid>
      <w:tr w:rsidR="002B3C80" w:rsidRPr="00A26083" w14:paraId="41D8370E" w14:textId="77777777" w:rsidTr="005426DF">
        <w:tc>
          <w:tcPr>
            <w:tcW w:w="2374" w:type="dxa"/>
            <w:shd w:val="clear" w:color="auto" w:fill="auto"/>
          </w:tcPr>
          <w:p w14:paraId="6E03A42C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表名</w:t>
            </w:r>
          </w:p>
        </w:tc>
        <w:tc>
          <w:tcPr>
            <w:tcW w:w="6268" w:type="dxa"/>
            <w:gridSpan w:val="2"/>
            <w:shd w:val="clear" w:color="auto" w:fill="auto"/>
          </w:tcPr>
          <w:p w14:paraId="1CBE0BD2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user</w:t>
            </w:r>
            <w:r w:rsidRPr="00A26083">
              <w:rPr>
                <w:rFonts w:ascii="宋体" w:hAnsi="宋体" w:cs="宋体"/>
                <w:b/>
                <w:kern w:val="0"/>
              </w:rPr>
              <w:t>_like_</w:t>
            </w:r>
            <w:r>
              <w:rPr>
                <w:rFonts w:ascii="宋体" w:hAnsi="宋体" w:cs="宋体" w:hint="eastAsia"/>
                <w:b/>
                <w:kern w:val="0"/>
              </w:rPr>
              <w:t>reply</w:t>
            </w:r>
          </w:p>
        </w:tc>
      </w:tr>
      <w:tr w:rsidR="002B3C80" w:rsidRPr="00A26083" w14:paraId="0D3E92AF" w14:textId="77777777" w:rsidTr="005426DF">
        <w:tc>
          <w:tcPr>
            <w:tcW w:w="2374" w:type="dxa"/>
            <w:shd w:val="clear" w:color="auto" w:fill="auto"/>
          </w:tcPr>
          <w:p w14:paraId="1EC4DDAB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表描述</w:t>
            </w:r>
          </w:p>
        </w:tc>
        <w:tc>
          <w:tcPr>
            <w:tcW w:w="6268" w:type="dxa"/>
            <w:gridSpan w:val="2"/>
            <w:shd w:val="clear" w:color="auto" w:fill="auto"/>
          </w:tcPr>
          <w:p w14:paraId="0178AAD6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用户点赞</w:t>
            </w:r>
            <w:r>
              <w:rPr>
                <w:rFonts w:ascii="宋体" w:hAnsi="宋体" w:cs="宋体" w:hint="eastAsia"/>
                <w:b/>
                <w:kern w:val="0"/>
              </w:rPr>
              <w:t>reply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表</w:t>
            </w:r>
          </w:p>
        </w:tc>
      </w:tr>
      <w:tr w:rsidR="002B3C80" w:rsidRPr="00A26083" w14:paraId="71217120" w14:textId="77777777" w:rsidTr="005426DF">
        <w:tc>
          <w:tcPr>
            <w:tcW w:w="2374" w:type="dxa"/>
            <w:shd w:val="clear" w:color="auto" w:fill="auto"/>
          </w:tcPr>
          <w:p w14:paraId="348E0D3B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列名</w:t>
            </w:r>
          </w:p>
        </w:tc>
        <w:tc>
          <w:tcPr>
            <w:tcW w:w="4201" w:type="dxa"/>
            <w:shd w:val="clear" w:color="auto" w:fill="auto"/>
          </w:tcPr>
          <w:p w14:paraId="489E649E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描述</w:t>
            </w:r>
          </w:p>
        </w:tc>
        <w:tc>
          <w:tcPr>
            <w:tcW w:w="2067" w:type="dxa"/>
          </w:tcPr>
          <w:p w14:paraId="7F86CADD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Primary key</w:t>
            </w:r>
          </w:p>
        </w:tc>
      </w:tr>
      <w:tr w:rsidR="002B3C80" w:rsidRPr="00A26083" w14:paraId="23931367" w14:textId="77777777" w:rsidTr="005426DF">
        <w:tc>
          <w:tcPr>
            <w:tcW w:w="2374" w:type="dxa"/>
            <w:shd w:val="clear" w:color="auto" w:fill="auto"/>
          </w:tcPr>
          <w:p w14:paraId="2AFDC7BF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student</w:t>
            </w:r>
            <w:r w:rsidRPr="00A26083">
              <w:rPr>
                <w:rFonts w:ascii="宋体" w:hAnsi="宋体" w:cs="宋体"/>
                <w:b/>
                <w:kern w:val="0"/>
              </w:rPr>
              <w:t>_id</w:t>
            </w:r>
          </w:p>
        </w:tc>
        <w:tc>
          <w:tcPr>
            <w:tcW w:w="4201" w:type="dxa"/>
            <w:shd w:val="clear" w:color="auto" w:fill="auto"/>
          </w:tcPr>
          <w:p w14:paraId="64E4AC3F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 w:hint="eastAsia"/>
                <w:b/>
                <w:kern w:val="0"/>
              </w:rPr>
              <w:t>学生id</w:t>
            </w:r>
          </w:p>
        </w:tc>
        <w:tc>
          <w:tcPr>
            <w:tcW w:w="2067" w:type="dxa"/>
          </w:tcPr>
          <w:p w14:paraId="33B0E021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  <w:tr w:rsidR="002B3C80" w:rsidRPr="00A26083" w14:paraId="35CB207C" w14:textId="77777777" w:rsidTr="005426DF">
        <w:tc>
          <w:tcPr>
            <w:tcW w:w="2374" w:type="dxa"/>
            <w:shd w:val="clear" w:color="auto" w:fill="auto"/>
          </w:tcPr>
          <w:p w14:paraId="5C5C1FD9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/>
                <w:b/>
                <w:kern w:val="0"/>
              </w:rPr>
              <w:t>reply</w:t>
            </w:r>
            <w:r w:rsidRPr="00A26083">
              <w:rPr>
                <w:rFonts w:ascii="宋体" w:hAnsi="宋体" w:cs="宋体"/>
                <w:b/>
                <w:kern w:val="0"/>
              </w:rPr>
              <w:t>_id</w:t>
            </w:r>
          </w:p>
        </w:tc>
        <w:tc>
          <w:tcPr>
            <w:tcW w:w="4201" w:type="dxa"/>
            <w:shd w:val="clear" w:color="auto" w:fill="auto"/>
          </w:tcPr>
          <w:p w14:paraId="553EA1F8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 w:rsidRPr="00A26083">
              <w:rPr>
                <w:rFonts w:ascii="宋体" w:hAnsi="宋体" w:cs="宋体"/>
                <w:b/>
                <w:kern w:val="0"/>
              </w:rPr>
              <w:t>回帖回复</w:t>
            </w:r>
            <w:r w:rsidRPr="00A26083">
              <w:rPr>
                <w:rFonts w:ascii="宋体" w:hAnsi="宋体" w:cs="宋体" w:hint="eastAsia"/>
                <w:b/>
                <w:kern w:val="0"/>
              </w:rPr>
              <w:t>的回复id</w:t>
            </w:r>
          </w:p>
        </w:tc>
        <w:tc>
          <w:tcPr>
            <w:tcW w:w="2067" w:type="dxa"/>
          </w:tcPr>
          <w:p w14:paraId="5ED894A3" w14:textId="77777777" w:rsidR="002B3C80" w:rsidRPr="00A26083" w:rsidRDefault="002B3C80" w:rsidP="005426D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ascii="宋体" w:hAnsi="宋体" w:cs="宋体" w:hint="eastAsia"/>
                <w:b/>
                <w:kern w:val="0"/>
              </w:rPr>
              <w:t>√</w:t>
            </w:r>
          </w:p>
        </w:tc>
      </w:tr>
    </w:tbl>
    <w:p w14:paraId="055E43E9" w14:textId="77777777" w:rsidR="000647C2" w:rsidRPr="00A26083" w:rsidRDefault="000647C2" w:rsidP="00935CF4">
      <w:pPr>
        <w:ind w:firstLineChars="0" w:firstLine="0"/>
        <w:rPr>
          <w:rFonts w:hint="eastAsia"/>
          <w:b/>
        </w:rPr>
      </w:pPr>
      <w:bookmarkStart w:id="3" w:name="_GoBack"/>
      <w:bookmarkEnd w:id="3"/>
    </w:p>
    <w:sectPr w:rsidR="000647C2" w:rsidRPr="00A26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6817C" w14:textId="77777777" w:rsidR="00425459" w:rsidRDefault="00425459" w:rsidP="006D11B6">
      <w:pPr>
        <w:spacing w:line="240" w:lineRule="auto"/>
        <w:ind w:firstLine="420"/>
      </w:pPr>
      <w:r>
        <w:separator/>
      </w:r>
    </w:p>
  </w:endnote>
  <w:endnote w:type="continuationSeparator" w:id="0">
    <w:p w14:paraId="5683DD27" w14:textId="77777777" w:rsidR="00425459" w:rsidRDefault="00425459" w:rsidP="006D11B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D34BE" w14:textId="77777777" w:rsidR="006B3085" w:rsidRDefault="006B3085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3B049" w14:textId="77777777" w:rsidR="006B3085" w:rsidRDefault="006B3085">
    <w:pPr>
      <w:pStyle w:val="ac"/>
      <w:ind w:firstLine="360"/>
      <w:jc w:val="right"/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>
      <w:rPr>
        <w:rStyle w:val="af0"/>
        <w:noProof/>
      </w:rPr>
      <w:t>19</w:t>
    </w:r>
    <w:r>
      <w:rPr>
        <w:rStyle w:val="af0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5649B9" wp14:editId="2C5741EF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10C93F" id="Line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"/>
          </w:pict>
        </mc:Fallback>
      </mc:AlternateContent>
    </w:r>
    <w:r>
      <w:rPr>
        <w:rStyle w:val="af0"/>
        <w:rFonts w:hint="eastAsia"/>
      </w:rPr>
      <w:t>/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>
      <w:rPr>
        <w:rStyle w:val="af0"/>
        <w:noProof/>
      </w:rPr>
      <w:t>19</w:t>
    </w:r>
    <w:r>
      <w:rPr>
        <w:rStyle w:val="af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8FF75" w14:textId="77777777" w:rsidR="006B3085" w:rsidRDefault="006B308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7FAF0" w14:textId="77777777" w:rsidR="00425459" w:rsidRDefault="00425459" w:rsidP="006D11B6">
      <w:pPr>
        <w:spacing w:line="240" w:lineRule="auto"/>
        <w:ind w:firstLine="420"/>
      </w:pPr>
      <w:r>
        <w:separator/>
      </w:r>
    </w:p>
  </w:footnote>
  <w:footnote w:type="continuationSeparator" w:id="0">
    <w:p w14:paraId="6E81534A" w14:textId="77777777" w:rsidR="00425459" w:rsidRDefault="00425459" w:rsidP="006D11B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0B36A" w14:textId="77777777" w:rsidR="006B3085" w:rsidRDefault="006B308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BBEBE" w14:textId="77777777" w:rsidR="006B3085" w:rsidRDefault="006B3085">
    <w:pPr>
      <w:pStyle w:val="ad"/>
      <w:pBdr>
        <w:bottom w:val="single" w:sz="6" w:space="1" w:color="auto"/>
      </w:pBdr>
      <w:tabs>
        <w:tab w:val="clear" w:pos="4153"/>
        <w:tab w:val="clear" w:pos="8306"/>
        <w:tab w:val="right" w:pos="8390"/>
      </w:tabs>
      <w:ind w:firstLineChars="300" w:firstLine="540"/>
      <w:jc w:val="both"/>
    </w:pPr>
    <w:r>
      <w:rPr>
        <w:rFonts w:hint="eastAsia"/>
      </w:rPr>
      <w:t xml:space="preserve">                                                     </w:t>
    </w:r>
    <w:r>
      <w:rPr>
        <w:rFonts w:hint="eastAsia"/>
      </w:rPr>
      <w:t xml:space="preserve">　　　　　　　　　数据库设计说明书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96E71" w14:textId="77777777" w:rsidR="006B3085" w:rsidRDefault="006B308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A0662"/>
    <w:multiLevelType w:val="multilevel"/>
    <w:tmpl w:val="548A066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icai">
    <w15:presenceInfo w15:providerId="None" w15:userId="baic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6EA"/>
    <w:rsid w:val="00001E06"/>
    <w:rsid w:val="00001E52"/>
    <w:rsid w:val="00002A78"/>
    <w:rsid w:val="0000482E"/>
    <w:rsid w:val="00006B22"/>
    <w:rsid w:val="00010E37"/>
    <w:rsid w:val="00014B82"/>
    <w:rsid w:val="00020859"/>
    <w:rsid w:val="000217CA"/>
    <w:rsid w:val="0002602C"/>
    <w:rsid w:val="00036D14"/>
    <w:rsid w:val="00037FE4"/>
    <w:rsid w:val="000503E6"/>
    <w:rsid w:val="00052C26"/>
    <w:rsid w:val="000647C2"/>
    <w:rsid w:val="00070CC4"/>
    <w:rsid w:val="00075B6B"/>
    <w:rsid w:val="00086BD8"/>
    <w:rsid w:val="00087108"/>
    <w:rsid w:val="00092FBC"/>
    <w:rsid w:val="000939EE"/>
    <w:rsid w:val="00096228"/>
    <w:rsid w:val="00097B0C"/>
    <w:rsid w:val="000B060A"/>
    <w:rsid w:val="000B5A66"/>
    <w:rsid w:val="000B6DC8"/>
    <w:rsid w:val="000D0B71"/>
    <w:rsid w:val="000D0DFE"/>
    <w:rsid w:val="000D166D"/>
    <w:rsid w:val="000D61A9"/>
    <w:rsid w:val="000E2402"/>
    <w:rsid w:val="000F22B9"/>
    <w:rsid w:val="000F251C"/>
    <w:rsid w:val="00101B61"/>
    <w:rsid w:val="001067AA"/>
    <w:rsid w:val="00110C88"/>
    <w:rsid w:val="001136D6"/>
    <w:rsid w:val="00122E11"/>
    <w:rsid w:val="00136982"/>
    <w:rsid w:val="00140A1D"/>
    <w:rsid w:val="00141D77"/>
    <w:rsid w:val="00147998"/>
    <w:rsid w:val="00160609"/>
    <w:rsid w:val="00160E78"/>
    <w:rsid w:val="00162186"/>
    <w:rsid w:val="00170469"/>
    <w:rsid w:val="00171952"/>
    <w:rsid w:val="001923C7"/>
    <w:rsid w:val="001A4127"/>
    <w:rsid w:val="001A46E5"/>
    <w:rsid w:val="001C13D0"/>
    <w:rsid w:val="001C3089"/>
    <w:rsid w:val="001C5FA3"/>
    <w:rsid w:val="001D371A"/>
    <w:rsid w:val="001E2561"/>
    <w:rsid w:val="001E37AC"/>
    <w:rsid w:val="001F59D0"/>
    <w:rsid w:val="001F60AD"/>
    <w:rsid w:val="00201AE0"/>
    <w:rsid w:val="002142D9"/>
    <w:rsid w:val="002420E5"/>
    <w:rsid w:val="00253DDD"/>
    <w:rsid w:val="00260D9C"/>
    <w:rsid w:val="00267FF7"/>
    <w:rsid w:val="0027248F"/>
    <w:rsid w:val="00276B94"/>
    <w:rsid w:val="002949C3"/>
    <w:rsid w:val="00295613"/>
    <w:rsid w:val="002A36CC"/>
    <w:rsid w:val="002B3402"/>
    <w:rsid w:val="002B3C80"/>
    <w:rsid w:val="002B57A4"/>
    <w:rsid w:val="002B6294"/>
    <w:rsid w:val="002C6E88"/>
    <w:rsid w:val="002D10CA"/>
    <w:rsid w:val="002D35D2"/>
    <w:rsid w:val="002F33A9"/>
    <w:rsid w:val="002F5D96"/>
    <w:rsid w:val="00300C6B"/>
    <w:rsid w:val="003010E1"/>
    <w:rsid w:val="00303638"/>
    <w:rsid w:val="003106EE"/>
    <w:rsid w:val="00311378"/>
    <w:rsid w:val="00313C45"/>
    <w:rsid w:val="0031623A"/>
    <w:rsid w:val="00337F62"/>
    <w:rsid w:val="00341C94"/>
    <w:rsid w:val="00345233"/>
    <w:rsid w:val="00350CC2"/>
    <w:rsid w:val="0035423B"/>
    <w:rsid w:val="00357BBD"/>
    <w:rsid w:val="003623FD"/>
    <w:rsid w:val="00363F8C"/>
    <w:rsid w:val="00377181"/>
    <w:rsid w:val="003834ED"/>
    <w:rsid w:val="00385981"/>
    <w:rsid w:val="00390B8B"/>
    <w:rsid w:val="0039112A"/>
    <w:rsid w:val="00397D88"/>
    <w:rsid w:val="003A09C4"/>
    <w:rsid w:val="003A5F39"/>
    <w:rsid w:val="003C5A56"/>
    <w:rsid w:val="003D50A3"/>
    <w:rsid w:val="003E7230"/>
    <w:rsid w:val="003F3FA7"/>
    <w:rsid w:val="00401655"/>
    <w:rsid w:val="00412B63"/>
    <w:rsid w:val="00417C21"/>
    <w:rsid w:val="00421AF5"/>
    <w:rsid w:val="00423AF6"/>
    <w:rsid w:val="00425459"/>
    <w:rsid w:val="00430455"/>
    <w:rsid w:val="00433213"/>
    <w:rsid w:val="00435111"/>
    <w:rsid w:val="00450B2B"/>
    <w:rsid w:val="004607A5"/>
    <w:rsid w:val="0046678B"/>
    <w:rsid w:val="004730DC"/>
    <w:rsid w:val="004756A4"/>
    <w:rsid w:val="004779C7"/>
    <w:rsid w:val="00494E90"/>
    <w:rsid w:val="00496ABB"/>
    <w:rsid w:val="004C0697"/>
    <w:rsid w:val="004C443D"/>
    <w:rsid w:val="004C46D1"/>
    <w:rsid w:val="004D2857"/>
    <w:rsid w:val="004E75B8"/>
    <w:rsid w:val="004F29FD"/>
    <w:rsid w:val="004F621C"/>
    <w:rsid w:val="00501E36"/>
    <w:rsid w:val="00504BF2"/>
    <w:rsid w:val="00513399"/>
    <w:rsid w:val="00516168"/>
    <w:rsid w:val="00521C38"/>
    <w:rsid w:val="005251D5"/>
    <w:rsid w:val="00533980"/>
    <w:rsid w:val="005447A9"/>
    <w:rsid w:val="005469BE"/>
    <w:rsid w:val="00547505"/>
    <w:rsid w:val="00547901"/>
    <w:rsid w:val="0055354E"/>
    <w:rsid w:val="005618B9"/>
    <w:rsid w:val="00575535"/>
    <w:rsid w:val="005844E6"/>
    <w:rsid w:val="00591CFE"/>
    <w:rsid w:val="0059256F"/>
    <w:rsid w:val="005A5510"/>
    <w:rsid w:val="005A5A3B"/>
    <w:rsid w:val="005B36E7"/>
    <w:rsid w:val="005B7900"/>
    <w:rsid w:val="005B7F6E"/>
    <w:rsid w:val="005C1065"/>
    <w:rsid w:val="005C2F73"/>
    <w:rsid w:val="005C31C2"/>
    <w:rsid w:val="005C4EB4"/>
    <w:rsid w:val="005C5441"/>
    <w:rsid w:val="0061152D"/>
    <w:rsid w:val="00616168"/>
    <w:rsid w:val="00620639"/>
    <w:rsid w:val="006536C5"/>
    <w:rsid w:val="00656487"/>
    <w:rsid w:val="00661E79"/>
    <w:rsid w:val="00663A3F"/>
    <w:rsid w:val="00666192"/>
    <w:rsid w:val="00666D4C"/>
    <w:rsid w:val="0067625E"/>
    <w:rsid w:val="00676C4D"/>
    <w:rsid w:val="00677943"/>
    <w:rsid w:val="006959C5"/>
    <w:rsid w:val="0069693F"/>
    <w:rsid w:val="006A2D5C"/>
    <w:rsid w:val="006A6F41"/>
    <w:rsid w:val="006B0ACC"/>
    <w:rsid w:val="006B3085"/>
    <w:rsid w:val="006B55D8"/>
    <w:rsid w:val="006C353B"/>
    <w:rsid w:val="006C53BA"/>
    <w:rsid w:val="006D008F"/>
    <w:rsid w:val="006D11B6"/>
    <w:rsid w:val="006E34A8"/>
    <w:rsid w:val="006E37A7"/>
    <w:rsid w:val="0070378A"/>
    <w:rsid w:val="00705D0C"/>
    <w:rsid w:val="007072BD"/>
    <w:rsid w:val="00711A9B"/>
    <w:rsid w:val="0071704D"/>
    <w:rsid w:val="0073364B"/>
    <w:rsid w:val="00740D91"/>
    <w:rsid w:val="00744595"/>
    <w:rsid w:val="00747745"/>
    <w:rsid w:val="00754623"/>
    <w:rsid w:val="007812E6"/>
    <w:rsid w:val="007836B8"/>
    <w:rsid w:val="007A739B"/>
    <w:rsid w:val="007C0A65"/>
    <w:rsid w:val="007C38DD"/>
    <w:rsid w:val="007E4029"/>
    <w:rsid w:val="007E41B6"/>
    <w:rsid w:val="008057C9"/>
    <w:rsid w:val="00830B9A"/>
    <w:rsid w:val="00832F14"/>
    <w:rsid w:val="0083419F"/>
    <w:rsid w:val="00840E1B"/>
    <w:rsid w:val="00842E97"/>
    <w:rsid w:val="00853384"/>
    <w:rsid w:val="00854125"/>
    <w:rsid w:val="0086326E"/>
    <w:rsid w:val="008749A7"/>
    <w:rsid w:val="00874EED"/>
    <w:rsid w:val="00880888"/>
    <w:rsid w:val="00885E81"/>
    <w:rsid w:val="0088642A"/>
    <w:rsid w:val="00886FCB"/>
    <w:rsid w:val="00891543"/>
    <w:rsid w:val="00894CAF"/>
    <w:rsid w:val="0089688A"/>
    <w:rsid w:val="008A4445"/>
    <w:rsid w:val="008C1217"/>
    <w:rsid w:val="008C25A2"/>
    <w:rsid w:val="008D106A"/>
    <w:rsid w:val="008D2603"/>
    <w:rsid w:val="008D39EF"/>
    <w:rsid w:val="008D6251"/>
    <w:rsid w:val="008E13C3"/>
    <w:rsid w:val="008E1465"/>
    <w:rsid w:val="008F08E3"/>
    <w:rsid w:val="008F34DC"/>
    <w:rsid w:val="008F487D"/>
    <w:rsid w:val="008F54ED"/>
    <w:rsid w:val="0090591D"/>
    <w:rsid w:val="00914C59"/>
    <w:rsid w:val="0091590A"/>
    <w:rsid w:val="00917633"/>
    <w:rsid w:val="00933BCA"/>
    <w:rsid w:val="00935AD7"/>
    <w:rsid w:val="00935CF4"/>
    <w:rsid w:val="009606FD"/>
    <w:rsid w:val="0096174B"/>
    <w:rsid w:val="00965FAF"/>
    <w:rsid w:val="00972477"/>
    <w:rsid w:val="00976D96"/>
    <w:rsid w:val="00976FF2"/>
    <w:rsid w:val="0098082C"/>
    <w:rsid w:val="009842F7"/>
    <w:rsid w:val="00992B9B"/>
    <w:rsid w:val="00995896"/>
    <w:rsid w:val="009A43A5"/>
    <w:rsid w:val="009A552B"/>
    <w:rsid w:val="009A70AC"/>
    <w:rsid w:val="009C20C2"/>
    <w:rsid w:val="009C5A64"/>
    <w:rsid w:val="009D0E58"/>
    <w:rsid w:val="009E1559"/>
    <w:rsid w:val="009E4C2D"/>
    <w:rsid w:val="009F31BC"/>
    <w:rsid w:val="00A026D0"/>
    <w:rsid w:val="00A07882"/>
    <w:rsid w:val="00A11C89"/>
    <w:rsid w:val="00A134FB"/>
    <w:rsid w:val="00A15B7A"/>
    <w:rsid w:val="00A2508F"/>
    <w:rsid w:val="00A26083"/>
    <w:rsid w:val="00A32F62"/>
    <w:rsid w:val="00A34455"/>
    <w:rsid w:val="00A4154C"/>
    <w:rsid w:val="00A46A5E"/>
    <w:rsid w:val="00A560D7"/>
    <w:rsid w:val="00A63CCB"/>
    <w:rsid w:val="00A70C8E"/>
    <w:rsid w:val="00A87A94"/>
    <w:rsid w:val="00A911FA"/>
    <w:rsid w:val="00A9215B"/>
    <w:rsid w:val="00A952E9"/>
    <w:rsid w:val="00A96814"/>
    <w:rsid w:val="00AA097E"/>
    <w:rsid w:val="00AB41ED"/>
    <w:rsid w:val="00AB62CA"/>
    <w:rsid w:val="00AD1C8F"/>
    <w:rsid w:val="00AD5CF8"/>
    <w:rsid w:val="00AE2089"/>
    <w:rsid w:val="00AE47B2"/>
    <w:rsid w:val="00AE77A1"/>
    <w:rsid w:val="00B11609"/>
    <w:rsid w:val="00B4421E"/>
    <w:rsid w:val="00B64B3B"/>
    <w:rsid w:val="00B8444E"/>
    <w:rsid w:val="00B90B0E"/>
    <w:rsid w:val="00BC5744"/>
    <w:rsid w:val="00BC5861"/>
    <w:rsid w:val="00BD10BE"/>
    <w:rsid w:val="00BD4CBD"/>
    <w:rsid w:val="00BD6580"/>
    <w:rsid w:val="00BE6107"/>
    <w:rsid w:val="00BE6CAA"/>
    <w:rsid w:val="00BE74DE"/>
    <w:rsid w:val="00BF256B"/>
    <w:rsid w:val="00C04B42"/>
    <w:rsid w:val="00C056E3"/>
    <w:rsid w:val="00C14AE1"/>
    <w:rsid w:val="00C25F80"/>
    <w:rsid w:val="00C3140B"/>
    <w:rsid w:val="00C31CFF"/>
    <w:rsid w:val="00C51122"/>
    <w:rsid w:val="00C56FF1"/>
    <w:rsid w:val="00C754C7"/>
    <w:rsid w:val="00C7601F"/>
    <w:rsid w:val="00C767A3"/>
    <w:rsid w:val="00C836D9"/>
    <w:rsid w:val="00C84730"/>
    <w:rsid w:val="00C91658"/>
    <w:rsid w:val="00C94624"/>
    <w:rsid w:val="00C97C77"/>
    <w:rsid w:val="00CB275D"/>
    <w:rsid w:val="00CB69AB"/>
    <w:rsid w:val="00CB6CB7"/>
    <w:rsid w:val="00CE4A40"/>
    <w:rsid w:val="00CE5A85"/>
    <w:rsid w:val="00CF2A9B"/>
    <w:rsid w:val="00CF7F54"/>
    <w:rsid w:val="00D1188A"/>
    <w:rsid w:val="00D26534"/>
    <w:rsid w:val="00D40566"/>
    <w:rsid w:val="00D509B8"/>
    <w:rsid w:val="00D51229"/>
    <w:rsid w:val="00D516EE"/>
    <w:rsid w:val="00D5715C"/>
    <w:rsid w:val="00D61AA6"/>
    <w:rsid w:val="00D636EB"/>
    <w:rsid w:val="00D70D91"/>
    <w:rsid w:val="00D732B4"/>
    <w:rsid w:val="00D752BA"/>
    <w:rsid w:val="00D81F83"/>
    <w:rsid w:val="00D918FF"/>
    <w:rsid w:val="00D91992"/>
    <w:rsid w:val="00D9743F"/>
    <w:rsid w:val="00DA0EDD"/>
    <w:rsid w:val="00DB7D44"/>
    <w:rsid w:val="00DC52D5"/>
    <w:rsid w:val="00DE22A7"/>
    <w:rsid w:val="00DE2B0C"/>
    <w:rsid w:val="00DF6ECF"/>
    <w:rsid w:val="00E015B7"/>
    <w:rsid w:val="00E01984"/>
    <w:rsid w:val="00E0209E"/>
    <w:rsid w:val="00E024D7"/>
    <w:rsid w:val="00E046EA"/>
    <w:rsid w:val="00E15E5B"/>
    <w:rsid w:val="00E17F21"/>
    <w:rsid w:val="00E238F3"/>
    <w:rsid w:val="00E33066"/>
    <w:rsid w:val="00E40974"/>
    <w:rsid w:val="00E44B2F"/>
    <w:rsid w:val="00E60B4E"/>
    <w:rsid w:val="00E61D42"/>
    <w:rsid w:val="00E66C0F"/>
    <w:rsid w:val="00E721CF"/>
    <w:rsid w:val="00E745D4"/>
    <w:rsid w:val="00E77F9B"/>
    <w:rsid w:val="00E829DF"/>
    <w:rsid w:val="00E87635"/>
    <w:rsid w:val="00E87807"/>
    <w:rsid w:val="00E9106B"/>
    <w:rsid w:val="00E97523"/>
    <w:rsid w:val="00EA438A"/>
    <w:rsid w:val="00EB1782"/>
    <w:rsid w:val="00EB2F4C"/>
    <w:rsid w:val="00EB317D"/>
    <w:rsid w:val="00ED3409"/>
    <w:rsid w:val="00ED369B"/>
    <w:rsid w:val="00F04BAD"/>
    <w:rsid w:val="00F230D9"/>
    <w:rsid w:val="00F2314A"/>
    <w:rsid w:val="00F236EC"/>
    <w:rsid w:val="00F36DFF"/>
    <w:rsid w:val="00F37860"/>
    <w:rsid w:val="00F41378"/>
    <w:rsid w:val="00F422C8"/>
    <w:rsid w:val="00F56C7E"/>
    <w:rsid w:val="00F6146F"/>
    <w:rsid w:val="00F731B6"/>
    <w:rsid w:val="00F73806"/>
    <w:rsid w:val="00F90E1D"/>
    <w:rsid w:val="00FB1221"/>
    <w:rsid w:val="00FC2D66"/>
    <w:rsid w:val="00FC5CC9"/>
    <w:rsid w:val="00FD4A7A"/>
    <w:rsid w:val="00FE1063"/>
    <w:rsid w:val="00FE4F65"/>
    <w:rsid w:val="00FF3834"/>
    <w:rsid w:val="169F2FEF"/>
    <w:rsid w:val="19D4393A"/>
    <w:rsid w:val="22AD4448"/>
    <w:rsid w:val="3C757C37"/>
    <w:rsid w:val="3E9D2922"/>
    <w:rsid w:val="40E9410B"/>
    <w:rsid w:val="4C3E3224"/>
    <w:rsid w:val="4CE862B2"/>
    <w:rsid w:val="4D2C7018"/>
    <w:rsid w:val="714030C0"/>
    <w:rsid w:val="7C5F5282"/>
    <w:rsid w:val="7C97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B0719"/>
  <w15:docId w15:val="{60C2A680-2A06-4AB3-9F36-6BA7E5AB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uiPriority="0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120" w:after="120" w:line="360" w:lineRule="auto"/>
      <w:ind w:firstLineChars="0" w:firstLine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120" w:after="120" w:line="360" w:lineRule="auto"/>
      <w:ind w:firstLineChars="0" w:firstLine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120" w:after="120" w:line="360" w:lineRule="auto"/>
      <w:ind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120" w:after="120" w:line="360" w:lineRule="auto"/>
      <w:ind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120" w:after="120" w:line="360" w:lineRule="auto"/>
      <w:ind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120" w:after="120" w:line="360" w:lineRule="auto"/>
      <w:ind w:firstLineChars="0" w:firstLine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ind w:firstLine="420"/>
      <w:jc w:val="left"/>
    </w:pPr>
  </w:style>
  <w:style w:type="paragraph" w:styleId="a7">
    <w:name w:val="Normal Indent"/>
    <w:basedOn w:val="a"/>
    <w:qFormat/>
    <w:pPr>
      <w:spacing w:line="240" w:lineRule="auto"/>
      <w:ind w:firstLineChars="0" w:firstLine="420"/>
    </w:pPr>
    <w:rPr>
      <w:szCs w:val="20"/>
    </w:rPr>
  </w:style>
  <w:style w:type="paragraph" w:styleId="a8">
    <w:name w:val="Document Map"/>
    <w:basedOn w:val="a"/>
    <w:semiHidden/>
    <w:qFormat/>
    <w:pPr>
      <w:shd w:val="clear" w:color="auto" w:fill="000080"/>
    </w:pPr>
  </w:style>
  <w:style w:type="paragraph" w:styleId="a9">
    <w:name w:val="Body Text"/>
    <w:basedOn w:val="a"/>
    <w:qFormat/>
    <w:pPr>
      <w:tabs>
        <w:tab w:val="left" w:pos="2500"/>
      </w:tabs>
      <w:spacing w:before="240" w:line="240" w:lineRule="auto"/>
      <w:ind w:firstLineChars="0" w:firstLine="0"/>
    </w:pPr>
    <w:rPr>
      <w:sz w:val="24"/>
      <w:szCs w:val="20"/>
    </w:rPr>
  </w:style>
  <w:style w:type="paragraph" w:styleId="aa">
    <w:name w:val="Body Text Indent"/>
    <w:basedOn w:val="a"/>
    <w:qFormat/>
    <w:pPr>
      <w:ind w:firstLine="420"/>
    </w:pPr>
    <w:rPr>
      <w:i/>
      <w:iCs/>
    </w:rPr>
  </w:style>
  <w:style w:type="paragraph" w:styleId="20">
    <w:name w:val="Body Text Indent 2"/>
    <w:basedOn w:val="a"/>
    <w:qFormat/>
    <w:pPr>
      <w:ind w:firstLine="420"/>
    </w:pPr>
  </w:style>
  <w:style w:type="paragraph" w:styleId="ab">
    <w:name w:val="Balloon Text"/>
    <w:basedOn w:val="a"/>
    <w:semiHidden/>
    <w:qFormat/>
    <w:rPr>
      <w:sz w:val="18"/>
      <w:szCs w:val="18"/>
    </w:rPr>
  </w:style>
  <w:style w:type="paragraph" w:styleId="ac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widowControl/>
      <w:spacing w:line="240" w:lineRule="auto"/>
      <w:ind w:firstLineChars="0" w:firstLine="0"/>
      <w:jc w:val="left"/>
    </w:pPr>
    <w:rPr>
      <w:kern w:val="0"/>
      <w:sz w:val="20"/>
      <w:lang w:eastAsia="en-US"/>
    </w:rPr>
  </w:style>
  <w:style w:type="paragraph" w:styleId="ae">
    <w:name w:val="Subtitle"/>
    <w:basedOn w:val="a"/>
    <w:qFormat/>
    <w:pPr>
      <w:jc w:val="center"/>
    </w:pPr>
  </w:style>
  <w:style w:type="paragraph" w:styleId="30">
    <w:name w:val="Body Text Indent 3"/>
    <w:basedOn w:val="a"/>
    <w:qFormat/>
    <w:pPr>
      <w:widowControl/>
      <w:ind w:firstLine="420"/>
      <w:jc w:val="left"/>
    </w:pPr>
  </w:style>
  <w:style w:type="paragraph" w:styleId="21">
    <w:name w:val="Body Text 2"/>
    <w:basedOn w:val="a"/>
    <w:qFormat/>
    <w:pPr>
      <w:spacing w:before="80" w:line="240" w:lineRule="auto"/>
      <w:ind w:firstLineChars="0" w:firstLine="0"/>
      <w:jc w:val="center"/>
      <w:outlineLvl w:val="0"/>
    </w:pPr>
    <w:rPr>
      <w:sz w:val="24"/>
      <w:szCs w:val="20"/>
    </w:rPr>
  </w:style>
  <w:style w:type="paragraph" w:styleId="af">
    <w:name w:val="Title"/>
    <w:basedOn w:val="a"/>
    <w:qFormat/>
    <w:pPr>
      <w:spacing w:before="120" w:line="240" w:lineRule="auto"/>
      <w:ind w:right="-193" w:firstLineChars="0" w:firstLine="0"/>
      <w:jc w:val="center"/>
    </w:pPr>
    <w:rPr>
      <w:rFonts w:ascii="Arial Black" w:hAnsi="Arial Black"/>
      <w:sz w:val="36"/>
      <w:szCs w:val="20"/>
    </w:rPr>
  </w:style>
  <w:style w:type="character" w:styleId="af0">
    <w:name w:val="page number"/>
    <w:basedOn w:val="a0"/>
    <w:qFormat/>
  </w:style>
  <w:style w:type="character" w:styleId="af1">
    <w:name w:val="FollowedHyperlink"/>
    <w:qFormat/>
    <w:rPr>
      <w:color w:val="800080"/>
      <w:u w:val="single"/>
    </w:rPr>
  </w:style>
  <w:style w:type="character" w:styleId="af2">
    <w:name w:val="line number"/>
    <w:basedOn w:val="a0"/>
    <w:qFormat/>
  </w:style>
  <w:style w:type="character" w:styleId="af3">
    <w:name w:val="Hyperlink"/>
    <w:qFormat/>
    <w:rPr>
      <w:color w:val="0000FF"/>
      <w:u w:val="single"/>
    </w:rPr>
  </w:style>
  <w:style w:type="character" w:styleId="af4">
    <w:name w:val="annotation reference"/>
    <w:uiPriority w:val="99"/>
    <w:semiHidden/>
    <w:unhideWhenUsed/>
    <w:qFormat/>
    <w:rPr>
      <w:sz w:val="21"/>
      <w:szCs w:val="21"/>
    </w:rPr>
  </w:style>
  <w:style w:type="table" w:styleId="af5">
    <w:name w:val="Table Grid"/>
    <w:basedOn w:val="a1"/>
    <w:qFormat/>
    <w:pPr>
      <w:widowControl w:val="0"/>
      <w:spacing w:line="30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主标题"/>
    <w:basedOn w:val="a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grame">
    <w:name w:val="grame"/>
    <w:basedOn w:val="a0"/>
    <w:qFormat/>
  </w:style>
  <w:style w:type="paragraph" w:customStyle="1" w:styleId="af7">
    <w:name w:val="表项"/>
    <w:basedOn w:val="a"/>
    <w:qFormat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1">
    <w:name w:val="表内容1"/>
    <w:basedOn w:val="a"/>
    <w:qFormat/>
    <w:pPr>
      <w:spacing w:line="60" w:lineRule="auto"/>
      <w:ind w:firstLineChars="0" w:firstLine="0"/>
      <w:jc w:val="left"/>
    </w:pPr>
    <w:rPr>
      <w:rFonts w:cs="宋体"/>
      <w:szCs w:val="20"/>
    </w:rPr>
  </w:style>
  <w:style w:type="character" w:customStyle="1" w:styleId="a6">
    <w:name w:val="批注文字 字符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link w:val="a3"/>
    <w:uiPriority w:val="99"/>
    <w:semiHidden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jhou.ISOFTSTONE\Application%20Data\Microsoft\Templates\dot_V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D6797C-A00C-416B-ADDC-4F9C28C0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dot_V1.dot</Template>
  <TotalTime>761</TotalTime>
  <Pages>22</Pages>
  <Words>757</Words>
  <Characters>4317</Characters>
  <Application>Microsoft Office Word</Application>
  <DocSecurity>0</DocSecurity>
  <Lines>35</Lines>
  <Paragraphs>10</Paragraphs>
  <ScaleCrop>false</ScaleCrop>
  <Company>iSoftStone Co., Ltd.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项目章程</dc:title>
  <dc:creator>Huangxb</dc:creator>
  <cp:lastModifiedBy>蒋子涵</cp:lastModifiedBy>
  <cp:revision>116</cp:revision>
  <cp:lastPrinted>2001-08-01T17:22:00Z</cp:lastPrinted>
  <dcterms:created xsi:type="dcterms:W3CDTF">2018-04-10T14:50:00Z</dcterms:created>
  <dcterms:modified xsi:type="dcterms:W3CDTF">2018-04-12T05:48:00Z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